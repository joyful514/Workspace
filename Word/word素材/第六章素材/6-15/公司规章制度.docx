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zh-CN"/>
        </w:rPr>
        <w:id w:val="-126230078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BC8EA5E" w14:textId="77777777" w:rsidR="00086D01" w:rsidRDefault="00086D01" w:rsidP="005E3CB6">
          <w:pPr>
            <w:pStyle w:val="TOC"/>
            <w:spacing w:line="480" w:lineRule="auto"/>
            <w:jc w:val="center"/>
          </w:pPr>
          <w:r w:rsidRPr="00086D01">
            <w:rPr>
              <w:rFonts w:ascii="隶书" w:eastAsia="隶书" w:hint="eastAsia"/>
              <w:sz w:val="44"/>
              <w:szCs w:val="44"/>
              <w:lang w:val="zh-CN"/>
            </w:rPr>
            <w:t>目录</w:t>
          </w:r>
        </w:p>
        <w:p w14:paraId="55D3EADE" w14:textId="77777777" w:rsidR="00086D01" w:rsidRDefault="00086D01" w:rsidP="005E3CB6">
          <w:pPr>
            <w:pStyle w:val="10"/>
            <w:tabs>
              <w:tab w:val="right" w:leader="dot" w:pos="8296"/>
            </w:tabs>
            <w:spacing w:line="480" w:lineRule="auto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72775" w:history="1">
            <w:r w:rsidRPr="000B61C8">
              <w:rPr>
                <w:rStyle w:val="a3"/>
                <w:rFonts w:hint="eastAsia"/>
                <w:noProof/>
                <w:kern w:val="36"/>
              </w:rPr>
              <w:t>公司规章制度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634DE" w14:textId="77777777" w:rsidR="00086D01" w:rsidRDefault="00086D01" w:rsidP="005E3CB6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0072776" w:history="1">
            <w:r w:rsidRPr="000B61C8">
              <w:rPr>
                <w:rStyle w:val="a3"/>
                <w:rFonts w:hint="eastAsia"/>
                <w:noProof/>
              </w:rPr>
              <w:t>第一章</w:t>
            </w:r>
            <w:r w:rsidRPr="000B61C8">
              <w:rPr>
                <w:rStyle w:val="a3"/>
                <w:noProof/>
              </w:rPr>
              <w:t xml:space="preserve">  </w:t>
            </w:r>
            <w:r w:rsidRPr="000B61C8">
              <w:rPr>
                <w:rStyle w:val="a3"/>
                <w:rFonts w:hint="eastAsia"/>
                <w:noProof/>
              </w:rPr>
              <w:t>总则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709E8" w14:textId="77777777" w:rsidR="00086D01" w:rsidRDefault="00086D01" w:rsidP="005E3CB6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0072777" w:history="1">
            <w:r w:rsidRPr="000B61C8">
              <w:rPr>
                <w:rStyle w:val="a3"/>
                <w:rFonts w:hint="eastAsia"/>
                <w:noProof/>
              </w:rPr>
              <w:t>第二章</w:t>
            </w:r>
            <w:r w:rsidRPr="000B61C8">
              <w:rPr>
                <w:rStyle w:val="a3"/>
                <w:noProof/>
              </w:rPr>
              <w:t xml:space="preserve">  </w:t>
            </w:r>
            <w:r w:rsidRPr="000B61C8">
              <w:rPr>
                <w:rStyle w:val="a3"/>
                <w:rFonts w:hint="eastAsia"/>
                <w:noProof/>
              </w:rPr>
              <w:t>员工招用与培训教育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3DA48" w14:textId="77777777" w:rsidR="00086D01" w:rsidRDefault="00086D01" w:rsidP="005E3CB6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0072778" w:history="1">
            <w:r w:rsidRPr="000B61C8">
              <w:rPr>
                <w:rStyle w:val="a3"/>
                <w:rFonts w:hint="eastAsia"/>
                <w:noProof/>
              </w:rPr>
              <w:t>第三章</w:t>
            </w:r>
            <w:r w:rsidRPr="000B61C8">
              <w:rPr>
                <w:rStyle w:val="a3"/>
                <w:noProof/>
              </w:rPr>
              <w:t xml:space="preserve">  </w:t>
            </w:r>
            <w:r w:rsidRPr="000B61C8">
              <w:rPr>
                <w:rStyle w:val="a3"/>
                <w:rFonts w:hint="eastAsia"/>
                <w:noProof/>
              </w:rPr>
              <w:t>劳动合同管理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BD31" w14:textId="77777777" w:rsidR="00086D01" w:rsidRDefault="00086D01" w:rsidP="005E3CB6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0072779" w:history="1">
            <w:r w:rsidRPr="000B61C8">
              <w:rPr>
                <w:rStyle w:val="a3"/>
                <w:rFonts w:hint="eastAsia"/>
                <w:noProof/>
              </w:rPr>
              <w:t>第四章</w:t>
            </w:r>
            <w:r w:rsidRPr="000B61C8">
              <w:rPr>
                <w:rStyle w:val="a3"/>
                <w:noProof/>
              </w:rPr>
              <w:t xml:space="preserve">   </w:t>
            </w:r>
            <w:r w:rsidRPr="000B61C8">
              <w:rPr>
                <w:rStyle w:val="a3"/>
                <w:rFonts w:hint="eastAsia"/>
                <w:noProof/>
              </w:rPr>
              <w:t>工作时间与休息休假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BF41D" w14:textId="77777777" w:rsidR="00086D01" w:rsidRDefault="00086D01" w:rsidP="005E3CB6">
          <w:pPr>
            <w:pStyle w:val="20"/>
            <w:tabs>
              <w:tab w:val="right" w:leader="dot" w:pos="8296"/>
            </w:tabs>
            <w:spacing w:line="480" w:lineRule="auto"/>
            <w:rPr>
              <w:noProof/>
            </w:rPr>
          </w:pPr>
          <w:hyperlink w:anchor="_Toc420072780" w:history="1">
            <w:r w:rsidRPr="000B61C8">
              <w:rPr>
                <w:rStyle w:val="a3"/>
                <w:rFonts w:hint="eastAsia"/>
                <w:noProof/>
              </w:rPr>
              <w:t>第五章</w:t>
            </w:r>
            <w:r w:rsidRPr="000B61C8">
              <w:rPr>
                <w:rStyle w:val="a3"/>
                <w:noProof/>
              </w:rPr>
              <w:t xml:space="preserve">  </w:t>
            </w:r>
            <w:r w:rsidRPr="000B61C8">
              <w:rPr>
                <w:rStyle w:val="a3"/>
                <w:rFonts w:hint="eastAsia"/>
                <w:noProof/>
              </w:rPr>
              <w:t>工资及福利待遇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_Toc420072780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0EB5A" w14:textId="77777777" w:rsidR="00086D01" w:rsidRDefault="00086D01" w:rsidP="005E3CB6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4B1CE55" w14:textId="77777777" w:rsidR="00F13909" w:rsidRDefault="00F13909" w:rsidP="007A3074">
      <w:pPr>
        <w:pStyle w:val="1"/>
      </w:pPr>
      <w:bookmarkStart w:id="0" w:name="_Toc420072775"/>
      <w:r>
        <w:rPr>
          <w:rStyle w:val="question-title"/>
          <w:rFonts w:hint="eastAsia"/>
          <w:kern w:val="36"/>
          <w:sz w:val="23"/>
          <w:szCs w:val="23"/>
        </w:rPr>
        <w:t>公司规章制度</w:t>
      </w:r>
      <w:bookmarkEnd w:id="0"/>
    </w:p>
    <w:p w14:paraId="64458FA2" w14:textId="77777777" w:rsidR="00F13909" w:rsidRDefault="00F13909" w:rsidP="007A3074">
      <w:pPr>
        <w:pStyle w:val="2"/>
      </w:pPr>
      <w:bookmarkStart w:id="1" w:name="_Toc420072776"/>
      <w:r>
        <w:rPr>
          <w:rFonts w:hint="eastAsia"/>
        </w:rPr>
        <w:t>第一章</w:t>
      </w:r>
      <w:r>
        <w:t xml:space="preserve">  </w:t>
      </w:r>
      <w:r>
        <w:rPr>
          <w:rFonts w:hint="eastAsia"/>
        </w:rPr>
        <w:t>总则</w:t>
      </w:r>
      <w:bookmarkEnd w:id="1"/>
    </w:p>
    <w:p w14:paraId="5BA42453" w14:textId="77777777" w:rsidR="00F13909" w:rsidRDefault="00F13909" w:rsidP="00F13909">
      <w:r>
        <w:rPr>
          <w:rFonts w:hint="eastAsia"/>
        </w:rPr>
        <w:t>第</w:t>
      </w:r>
      <w:r>
        <w:t>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为规范公司和员工的行为，维护公司和员工双方的合法权益，根据</w:t>
      </w:r>
      <w:commentRangeStart w:id="2"/>
      <w:r>
        <w:rPr>
          <w:rFonts w:hint="eastAsia"/>
        </w:rPr>
        <w:t>《劳动法》、《劳动合同法》</w:t>
      </w:r>
      <w:commentRangeEnd w:id="2"/>
      <w:r w:rsidR="009606DD">
        <w:rPr>
          <w:rStyle w:val="a4"/>
        </w:rPr>
        <w:commentReference w:id="2"/>
      </w:r>
      <w:r>
        <w:rPr>
          <w:rFonts w:hint="eastAsia"/>
        </w:rPr>
        <w:t>及其配套法规、规章的规定，结合本公司的实际情况，制定本规章制度。</w:t>
      </w:r>
    </w:p>
    <w:p w14:paraId="43126243" w14:textId="77777777" w:rsidR="00F13909" w:rsidRDefault="00F13909" w:rsidP="00F13909">
      <w:r>
        <w:rPr>
          <w:rFonts w:hint="eastAsia"/>
        </w:rPr>
        <w:t>第</w:t>
      </w:r>
      <w:r>
        <w:t>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本规章制度适用于公司所有员工，包括管理人员、技术人员和普通员工；包括试用工和正式工；对特殊职位的员工另有规定的从其规定。</w:t>
      </w:r>
    </w:p>
    <w:p w14:paraId="33508393" w14:textId="77777777" w:rsidR="00F13909" w:rsidRDefault="00F13909" w:rsidP="00F13909">
      <w:r>
        <w:rPr>
          <w:rFonts w:hint="eastAsia"/>
        </w:rPr>
        <w:t>第</w:t>
      </w:r>
      <w:r>
        <w:t>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员工享有取得劳动报酬、休息休假、获得劳动安全卫生保护、享受社会保险和福利等劳动权利，同时应当履行完成劳动任务、遵守公司规章制度和职业道德等劳动义务。</w:t>
      </w:r>
    </w:p>
    <w:p w14:paraId="32D47313" w14:textId="77777777" w:rsidR="00F13909" w:rsidRDefault="00F13909" w:rsidP="00F13909">
      <w:r>
        <w:rPr>
          <w:rFonts w:hint="eastAsia"/>
        </w:rPr>
        <w:t>第</w:t>
      </w:r>
      <w:r>
        <w:t>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公司负有支付员工劳动报酬、为员工提供劳动和生活条件、保护员工合法劳动权益等义务，同时享有生产经营决策权、劳动用工和人事管理权、工资奖金分配权、依法制定规章制度权等权利。</w:t>
      </w:r>
    </w:p>
    <w:p w14:paraId="1B4F5D1F" w14:textId="77777777" w:rsidR="00F13909" w:rsidRDefault="00F13909" w:rsidP="007A3074">
      <w:pPr>
        <w:pStyle w:val="2"/>
      </w:pPr>
      <w:bookmarkStart w:id="3" w:name="_Toc420072777"/>
      <w:r>
        <w:rPr>
          <w:rFonts w:hint="eastAsia"/>
        </w:rPr>
        <w:t>第二章</w:t>
      </w:r>
      <w:r>
        <w:t xml:space="preserve">  </w:t>
      </w:r>
      <w:r>
        <w:rPr>
          <w:rFonts w:hint="eastAsia"/>
        </w:rPr>
        <w:t>员工招用与培训教育</w:t>
      </w:r>
      <w:bookmarkEnd w:id="3"/>
    </w:p>
    <w:p w14:paraId="4EB43119" w14:textId="77777777" w:rsidR="00F13909" w:rsidRDefault="00F13909" w:rsidP="00F13909">
      <w:r>
        <w:rPr>
          <w:rFonts w:hint="eastAsia"/>
        </w:rPr>
        <w:t>第</w:t>
      </w:r>
      <w:r>
        <w:t>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公司招用员工实行男女平等、民族平等原则，特殊工种或岗位对性别、年龄等情形有特别规定的从其规定。</w:t>
      </w:r>
    </w:p>
    <w:p w14:paraId="71CC66D1" w14:textId="77777777" w:rsidR="00F13909" w:rsidRDefault="00F13909" w:rsidP="00F13909">
      <w:r>
        <w:rPr>
          <w:rFonts w:hint="eastAsia"/>
        </w:rPr>
        <w:t>第</w:t>
      </w:r>
      <w:r>
        <w:t>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公司招用员工实行全面考核、择优录用、任人唯贤、先内部选用后对外招聘的原则，不招用不符合录用条件的员工。</w:t>
      </w:r>
    </w:p>
    <w:p w14:paraId="49915EDB" w14:textId="77777777" w:rsidR="00F13909" w:rsidRDefault="00F13909" w:rsidP="00F13909">
      <w:r>
        <w:rPr>
          <w:rFonts w:hint="eastAsia"/>
        </w:rPr>
        <w:t>第</w:t>
      </w:r>
      <w:r>
        <w:t>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员工应聘公司职位时，一般应当年满</w:t>
      </w:r>
      <w:r>
        <w:t>18</w:t>
      </w:r>
      <w:r>
        <w:rPr>
          <w:rFonts w:hint="eastAsia"/>
        </w:rPr>
        <w:t>周岁，身体健康，符合岗位录用条件。</w:t>
      </w:r>
    </w:p>
    <w:p w14:paraId="68F0C602" w14:textId="77777777" w:rsidR="00F13909" w:rsidRDefault="00F13909" w:rsidP="00F13909">
      <w:r>
        <w:rPr>
          <w:rFonts w:hint="eastAsia"/>
        </w:rPr>
        <w:t>第</w:t>
      </w:r>
      <w:r>
        <w:t>8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员工应聘公司职位时，必须是与其他用人单位合法解除或终止了劳动关系，必须如实正确填写</w:t>
      </w:r>
      <w:commentRangeStart w:id="4"/>
      <w:r>
        <w:rPr>
          <w:rFonts w:hint="eastAsia"/>
        </w:rPr>
        <w:t>《员工登记表》</w:t>
      </w:r>
      <w:commentRangeEnd w:id="4"/>
      <w:r w:rsidR="004C0CBE">
        <w:rPr>
          <w:rStyle w:val="a4"/>
        </w:rPr>
        <w:commentReference w:id="4"/>
      </w:r>
      <w:r>
        <w:rPr>
          <w:rFonts w:hint="eastAsia"/>
        </w:rPr>
        <w:t>，不得填写任何虚假内容。</w:t>
      </w:r>
    </w:p>
    <w:p w14:paraId="77E91B62" w14:textId="77777777" w:rsidR="00F13909" w:rsidRDefault="00F13909" w:rsidP="00F13909">
      <w:r>
        <w:rPr>
          <w:rFonts w:hint="eastAsia"/>
        </w:rPr>
        <w:lastRenderedPageBreak/>
        <w:t>第</w:t>
      </w:r>
      <w:r>
        <w:t>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员工应聘时提供的身份证、毕业证等证件必须是本人的真实证件，不得借用或伪造证件欺骗公司。</w:t>
      </w:r>
    </w:p>
    <w:p w14:paraId="44CC6494" w14:textId="77777777" w:rsidR="00F13909" w:rsidRDefault="00F13909" w:rsidP="00F13909">
      <w:r>
        <w:rPr>
          <w:rFonts w:hint="eastAsia"/>
        </w:rPr>
        <w:t>公司录用员工，不收取员工的押金（物），不扣留员工的身份证、毕业证等证件。</w:t>
      </w:r>
    </w:p>
    <w:p w14:paraId="703B63D8" w14:textId="77777777" w:rsidR="00F13909" w:rsidRDefault="00F13909" w:rsidP="00F13909">
      <w:r>
        <w:rPr>
          <w:rFonts w:hint="eastAsia"/>
        </w:rPr>
        <w:t>第</w:t>
      </w:r>
      <w:r>
        <w:t>10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公司十分重视员工的培训和教育，根据员工素质和岗位要求，实行职前培训、职业教育或在岗深造培训教育，培养员工的职业自豪感和职业道德意识。</w:t>
      </w:r>
    </w:p>
    <w:p w14:paraId="31724CC1" w14:textId="77777777" w:rsidR="00F13909" w:rsidRDefault="00F13909" w:rsidP="00F13909">
      <w:r>
        <w:rPr>
          <w:rFonts w:hint="eastAsia"/>
        </w:rPr>
        <w:t>第</w:t>
      </w:r>
      <w:r>
        <w:t>11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公司用于员工职业技能培训费用的支付和员工违约</w:t>
      </w:r>
      <w:proofErr w:type="gramStart"/>
      <w:r>
        <w:rPr>
          <w:rFonts w:hint="eastAsia"/>
        </w:rPr>
        <w:t>时培训</w:t>
      </w:r>
      <w:proofErr w:type="gramEnd"/>
      <w:r>
        <w:rPr>
          <w:rFonts w:hint="eastAsia"/>
        </w:rPr>
        <w:t>费用的赔偿问题由劳动合同另行约定。</w:t>
      </w:r>
    </w:p>
    <w:p w14:paraId="08F7688D" w14:textId="77777777" w:rsidR="00F13909" w:rsidRDefault="00F13909" w:rsidP="00F13909">
      <w:r>
        <w:rPr>
          <w:rFonts w:hint="eastAsia"/>
        </w:rPr>
        <w:t>第</w:t>
      </w:r>
      <w:r>
        <w:t>12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公司对新录用的员工实行试用期制度，根据劳动合同期限的长短，试用期为</w:t>
      </w:r>
      <w:r>
        <w:t>1</w:t>
      </w:r>
      <w:r>
        <w:rPr>
          <w:rFonts w:hint="eastAsia"/>
        </w:rPr>
        <w:t>至</w:t>
      </w:r>
      <w:r>
        <w:t>6</w:t>
      </w:r>
      <w:r>
        <w:rPr>
          <w:rFonts w:hint="eastAsia"/>
        </w:rPr>
        <w:t>个月：合同期限三个月以上不满一年的，试用期不超过一个月；合同期限满一年不满三年的，试用期不超过二个月；合同期限满三年以上的，试用期不超过六个月。试用期包括在劳动合同期限中，并算作本公司的工作年限。</w:t>
      </w:r>
    </w:p>
    <w:p w14:paraId="167293EF" w14:textId="77777777" w:rsidR="00F13909" w:rsidRDefault="00F13909" w:rsidP="007A3074">
      <w:pPr>
        <w:pStyle w:val="2"/>
      </w:pPr>
      <w:bookmarkStart w:id="5" w:name="_Toc420072778"/>
      <w:r>
        <w:rPr>
          <w:rFonts w:hint="eastAsia"/>
        </w:rPr>
        <w:t>第三章</w:t>
      </w:r>
      <w:r>
        <w:t xml:space="preserve">  </w:t>
      </w:r>
      <w:r>
        <w:rPr>
          <w:rFonts w:hint="eastAsia"/>
        </w:rPr>
        <w:t>劳动合同管理</w:t>
      </w:r>
      <w:bookmarkEnd w:id="5"/>
    </w:p>
    <w:p w14:paraId="44A1FFD5" w14:textId="77777777" w:rsidR="00F13909" w:rsidRDefault="00F13909" w:rsidP="00F13909">
      <w:r>
        <w:rPr>
          <w:rFonts w:hint="eastAsia"/>
        </w:rPr>
        <w:t>第</w:t>
      </w:r>
      <w:r>
        <w:t>13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公司招用员工实行劳动合同制度，</w:t>
      </w:r>
      <w:proofErr w:type="gramStart"/>
      <w:r>
        <w:rPr>
          <w:rFonts w:hint="eastAsia"/>
        </w:rPr>
        <w:t>自员工</w:t>
      </w:r>
      <w:proofErr w:type="gramEnd"/>
      <w:r>
        <w:rPr>
          <w:rFonts w:hint="eastAsia"/>
        </w:rPr>
        <w:t>入职之日起</w:t>
      </w:r>
      <w:proofErr w:type="gramStart"/>
      <w:r>
        <w:rPr>
          <w:rFonts w:hint="eastAsia"/>
        </w:rPr>
        <w:t>即订劳动</w:t>
      </w:r>
      <w:proofErr w:type="gramEnd"/>
      <w:r>
        <w:rPr>
          <w:rFonts w:hint="eastAsia"/>
        </w:rPr>
        <w:t>合同，劳动合同由双方各执一份。员工领取劳动合同时应当签收。</w:t>
      </w:r>
    </w:p>
    <w:p w14:paraId="15E05736" w14:textId="77777777" w:rsidR="00F13909" w:rsidRDefault="00F13909" w:rsidP="00F13909">
      <w:r>
        <w:rPr>
          <w:rFonts w:hint="eastAsia"/>
        </w:rPr>
        <w:t>第</w:t>
      </w:r>
      <w:r>
        <w:t>14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劳动合同统一使用劳动局印制的劳动合同文本，劳动合同必须</w:t>
      </w:r>
      <w:proofErr w:type="gramStart"/>
      <w:r>
        <w:rPr>
          <w:rFonts w:hint="eastAsia"/>
        </w:rPr>
        <w:t>经员工</w:t>
      </w:r>
      <w:proofErr w:type="gramEnd"/>
      <w:r>
        <w:rPr>
          <w:rFonts w:hint="eastAsia"/>
        </w:rPr>
        <w:t>本人签字、公司加盖公章方能生效。</w:t>
      </w:r>
    </w:p>
    <w:p w14:paraId="5A7E7B5F" w14:textId="77777777" w:rsidR="00F13909" w:rsidRDefault="00F13909" w:rsidP="00F13909">
      <w:r>
        <w:rPr>
          <w:rFonts w:hint="eastAsia"/>
        </w:rPr>
        <w:t>第</w:t>
      </w:r>
      <w:r>
        <w:t>15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劳动合同自双方签字盖章时成立并生效；劳动合同对合同生效时间或条件另有约定的，从其约定。</w:t>
      </w:r>
    </w:p>
    <w:p w14:paraId="414FD3AA" w14:textId="77777777" w:rsidR="00F13909" w:rsidRDefault="00F13909" w:rsidP="00F13909">
      <w:r>
        <w:rPr>
          <w:rFonts w:hint="eastAsia"/>
        </w:rPr>
        <w:t>第</w:t>
      </w:r>
      <w:r>
        <w:t>16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公司与员工协商一致可以解除劳动合同。员工应当签署双方协议一致解除劳动合同的协议书。</w:t>
      </w:r>
    </w:p>
    <w:p w14:paraId="2E77E6AB" w14:textId="77777777" w:rsidR="00F13909" w:rsidRDefault="00F13909" w:rsidP="00F13909">
      <w:r>
        <w:rPr>
          <w:rFonts w:hint="eastAsia"/>
        </w:rPr>
        <w:t>双方协商一致可以变更劳动合同的内容，包括变更合同期限、工作岗位、劳动报酬、违约责任等。</w:t>
      </w:r>
    </w:p>
    <w:p w14:paraId="48D8F3A8" w14:textId="77777777" w:rsidR="00F13909" w:rsidRDefault="00F13909" w:rsidP="00F13909">
      <w:r>
        <w:rPr>
          <w:rFonts w:hint="eastAsia"/>
        </w:rPr>
        <w:t>第</w:t>
      </w:r>
      <w:r>
        <w:t>17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员工有下列情形之一的，公司可以解除劳动合同：</w:t>
      </w:r>
    </w:p>
    <w:p w14:paraId="46083D16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）在试用期内被证明不符合录用条件的；</w:t>
      </w:r>
    </w:p>
    <w:p w14:paraId="451C52A7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）严重违反劳动纪律或者公司规章制度的；</w:t>
      </w:r>
    </w:p>
    <w:p w14:paraId="6A9BAC74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）严重失职，营私舞弊，对公司利益造成重大损害的；对公司利益造成重大损害是指（不限于）造成公司名誉损失或经济损失</w:t>
      </w:r>
      <w:r>
        <w:t>10000</w:t>
      </w:r>
      <w:r>
        <w:rPr>
          <w:rFonts w:hint="eastAsia"/>
        </w:rPr>
        <w:t>元以上。</w:t>
      </w:r>
    </w:p>
    <w:p w14:paraId="7133CB89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）被依法追究刑事责任或者劳动教养的；</w:t>
      </w:r>
    </w:p>
    <w:p w14:paraId="6B142819" w14:textId="77777777"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）公司依法制定的规章制度中规定可以解除的；</w:t>
      </w:r>
    </w:p>
    <w:p w14:paraId="7F53457C" w14:textId="77777777" w:rsidR="00F13909" w:rsidRDefault="00F13909" w:rsidP="00F13909">
      <w:r>
        <w:rPr>
          <w:rFonts w:hint="eastAsia"/>
        </w:rPr>
        <w:t>（</w:t>
      </w:r>
      <w:r>
        <w:t>6</w:t>
      </w:r>
      <w:r>
        <w:rPr>
          <w:rFonts w:hint="eastAsia"/>
        </w:rPr>
        <w:t>）法律、法规、规章规定的其他情形。</w:t>
      </w:r>
    </w:p>
    <w:p w14:paraId="389D905F" w14:textId="77777777" w:rsidR="00F13909" w:rsidRDefault="00F13909" w:rsidP="00F13909">
      <w:r>
        <w:rPr>
          <w:rFonts w:hint="eastAsia"/>
        </w:rPr>
        <w:t>公司依本条规定解除劳动合同，可以不支付员工经济补偿金。</w:t>
      </w:r>
    </w:p>
    <w:p w14:paraId="0FB85CC3" w14:textId="77777777" w:rsidR="00F13909" w:rsidRDefault="00F13909" w:rsidP="00F13909">
      <w:r>
        <w:rPr>
          <w:rFonts w:hint="eastAsia"/>
        </w:rPr>
        <w:t>第</w:t>
      </w:r>
      <w:r>
        <w:t>18</w:t>
      </w:r>
      <w:r>
        <w:rPr>
          <w:rFonts w:hint="eastAsia"/>
        </w:rPr>
        <w:t>条</w:t>
      </w:r>
      <w:r>
        <w:t xml:space="preserve"> </w:t>
      </w:r>
      <w:r>
        <w:rPr>
          <w:rFonts w:hint="eastAsia"/>
        </w:rPr>
        <w:t>有下列情形之一，公司提前</w:t>
      </w:r>
      <w:r>
        <w:t>30</w:t>
      </w:r>
      <w:r>
        <w:rPr>
          <w:rFonts w:hint="eastAsia"/>
        </w:rPr>
        <w:t>天书面通知员工，可以解除劳动合同：</w:t>
      </w:r>
    </w:p>
    <w:p w14:paraId="2ECB6CEC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）员工患病或非因工负伤，医疗期满后，不能从事原工作，也不能从事公司另行安排的适当工作的；</w:t>
      </w:r>
    </w:p>
    <w:p w14:paraId="4D1E6988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）员工不能胜任工作，经过培训或调整工作岗位，仍不能胜任工作的；不能胜任工作的情况包括但不限于：</w:t>
      </w:r>
    </w:p>
    <w:p w14:paraId="22C37168" w14:textId="77777777" w:rsidR="00F13909" w:rsidRDefault="00F13909" w:rsidP="00F13909">
      <w:r>
        <w:t>a</w:t>
      </w:r>
      <w:r>
        <w:rPr>
          <w:rFonts w:hint="eastAsia"/>
        </w:rPr>
        <w:t>、未能完成工作职责范围内的全部工作；</w:t>
      </w:r>
    </w:p>
    <w:p w14:paraId="3EE264F1" w14:textId="77777777" w:rsidR="00F13909" w:rsidRDefault="00F13909" w:rsidP="00F13909">
      <w:r>
        <w:t>b</w:t>
      </w:r>
      <w:r>
        <w:rPr>
          <w:rFonts w:hint="eastAsia"/>
        </w:rPr>
        <w:t>、无正当理由经常不能按时完成工作职责范围内的工作；</w:t>
      </w:r>
    </w:p>
    <w:p w14:paraId="0E475A4E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）、劳动合同订立时所依据的客观情况发生重大变化，致使原劳动合同无法履行，经协商不能达成协议的；</w:t>
      </w:r>
    </w:p>
    <w:p w14:paraId="62601343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）、法律、法规、规章规定的其他情形。</w:t>
      </w:r>
    </w:p>
    <w:p w14:paraId="1ACFE2A2" w14:textId="77777777" w:rsidR="00F13909" w:rsidRDefault="00F13909" w:rsidP="00F13909">
      <w:r>
        <w:rPr>
          <w:rFonts w:hint="eastAsia"/>
        </w:rPr>
        <w:t>公司依本条规定解除劳动合同</w:t>
      </w:r>
      <w:r>
        <w:t xml:space="preserve">, </w:t>
      </w:r>
      <w:r>
        <w:rPr>
          <w:rFonts w:hint="eastAsia"/>
        </w:rPr>
        <w:t>按国家及本省、市有关规定支付员工经济补偿金；未提前</w:t>
      </w:r>
      <w:r>
        <w:t>30</w:t>
      </w:r>
      <w:r>
        <w:rPr>
          <w:rFonts w:hint="eastAsia"/>
        </w:rPr>
        <w:lastRenderedPageBreak/>
        <w:t>天通知员工的，</w:t>
      </w:r>
      <w:bookmarkStart w:id="6" w:name="_GoBack"/>
      <w:del w:id="7" w:author="xl x" w:date="2015-05-22T17:19:00Z">
        <w:r w:rsidDel="001A33DF">
          <w:rPr>
            <w:rFonts w:hint="eastAsia"/>
          </w:rPr>
          <w:delText>另多</w:delText>
        </w:r>
      </w:del>
      <w:bookmarkEnd w:id="6"/>
      <w:r>
        <w:rPr>
          <w:rFonts w:hint="eastAsia"/>
        </w:rPr>
        <w:t>支付员工一个月工资的补偿金（代通知金）；</w:t>
      </w:r>
      <w:r>
        <w:t xml:space="preserve">     </w:t>
      </w:r>
    </w:p>
    <w:p w14:paraId="34362CE8" w14:textId="77777777" w:rsidR="00F13909" w:rsidRDefault="00F13909" w:rsidP="00F13909">
      <w:r>
        <w:rPr>
          <w:rFonts w:hint="eastAsia"/>
        </w:rPr>
        <w:t>第</w:t>
      </w:r>
      <w:r>
        <w:t>19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员工有下列情形之一，公司不得依据本规定第</w:t>
      </w:r>
      <w:r>
        <w:t>18</w:t>
      </w:r>
      <w:r>
        <w:rPr>
          <w:rFonts w:hint="eastAsia"/>
        </w:rPr>
        <w:t>条的规定解除劳动合同，但可以依据本规定第</w:t>
      </w:r>
      <w:r>
        <w:t>17</w:t>
      </w:r>
      <w:r>
        <w:rPr>
          <w:rFonts w:hint="eastAsia"/>
        </w:rPr>
        <w:t>条的规定解除劳动合同：</w:t>
      </w:r>
    </w:p>
    <w:p w14:paraId="1D6581C5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）患职业病或因工负伤被确认完全丧失或部分丧失劳动能力的；</w:t>
      </w:r>
    </w:p>
    <w:p w14:paraId="5A3032F7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）患病或非因公负伤，在规定的医疗期内的；</w:t>
      </w:r>
    </w:p>
    <w:p w14:paraId="062003C1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）女职工在符合计划生育规定的孕期、产期、哺乳期内的；</w:t>
      </w:r>
    </w:p>
    <w:p w14:paraId="153CA44F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）应征入伍，在义务服兵役期间的；</w:t>
      </w:r>
    </w:p>
    <w:p w14:paraId="52783015" w14:textId="77777777"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）法律、法规、规章规定的其他情形。</w:t>
      </w:r>
    </w:p>
    <w:p w14:paraId="67D9771C" w14:textId="77777777" w:rsidR="00F13909" w:rsidRDefault="00F13909" w:rsidP="00F13909">
      <w:r>
        <w:rPr>
          <w:rFonts w:hint="eastAsia"/>
        </w:rPr>
        <w:t>第</w:t>
      </w:r>
      <w:r>
        <w:t>20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公司与员工可以依法在劳动合同中约定违反劳动合同的违约责任，违约金的约定，遵循公平、合理的原则。</w:t>
      </w:r>
    </w:p>
    <w:p w14:paraId="1CBB5314" w14:textId="77777777" w:rsidR="00F13909" w:rsidRDefault="00F13909" w:rsidP="00F13909">
      <w:r>
        <w:rPr>
          <w:rFonts w:hint="eastAsia"/>
        </w:rPr>
        <w:t>员工违反法律规定或劳动合同的约定解除劳动合同，应赔偿公司下列损失：</w:t>
      </w:r>
    </w:p>
    <w:p w14:paraId="596EDAF0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）公司录用员工所支付的费用；</w:t>
      </w:r>
    </w:p>
    <w:p w14:paraId="0CD21DA1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）公司为员工支付的培训费用，双方另有约定的按约定办理；</w:t>
      </w:r>
    </w:p>
    <w:p w14:paraId="73C7674D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）对生产、经营和工作造成的直接经济损失；</w:t>
      </w:r>
    </w:p>
    <w:p w14:paraId="43D2EF8E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）、劳动合同约定的其他赔偿费用。</w:t>
      </w:r>
    </w:p>
    <w:p w14:paraId="0E3CFAB9" w14:textId="77777777" w:rsidR="00F13909" w:rsidRDefault="00F13909" w:rsidP="00F13909">
      <w:r>
        <w:rPr>
          <w:rFonts w:hint="eastAsia"/>
        </w:rPr>
        <w:t>第</w:t>
      </w:r>
      <w:r>
        <w:t>21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非公司过错，员工提出解除劳动合同，应当提前</w:t>
      </w:r>
      <w:r>
        <w:t>30</w:t>
      </w:r>
      <w:r>
        <w:rPr>
          <w:rFonts w:hint="eastAsia"/>
        </w:rPr>
        <w:t>日以书面形式通知公司。</w:t>
      </w:r>
    </w:p>
    <w:p w14:paraId="546B4068" w14:textId="77777777" w:rsidR="00F13909" w:rsidRDefault="00F13909" w:rsidP="00F13909">
      <w:r>
        <w:rPr>
          <w:rFonts w:hint="eastAsia"/>
        </w:rPr>
        <w:t>员工自动离职，属于违法解除劳动合同，应当按本规定第</w:t>
      </w:r>
      <w:r>
        <w:t>20</w:t>
      </w:r>
      <w:r>
        <w:rPr>
          <w:rFonts w:hint="eastAsia"/>
        </w:rPr>
        <w:t>条第二款的规定赔偿公司的损失。</w:t>
      </w:r>
    </w:p>
    <w:p w14:paraId="3192AE46" w14:textId="77777777" w:rsidR="00F13909" w:rsidRDefault="00F13909" w:rsidP="00F13909">
      <w:r>
        <w:rPr>
          <w:rFonts w:hint="eastAsia"/>
        </w:rPr>
        <w:t>第</w:t>
      </w:r>
      <w:r>
        <w:t>22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有下列情形之一，劳动合同终止：</w:t>
      </w:r>
    </w:p>
    <w:p w14:paraId="63347AC2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）劳动合同期满，双方不再续订的；</w:t>
      </w:r>
    </w:p>
    <w:p w14:paraId="6F5661AE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）员工开始依法享受基本养老保险待遇的；</w:t>
      </w:r>
    </w:p>
    <w:p w14:paraId="5FEE3E0E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）员工死亡或被人民法院宣告失踪、死亡的；</w:t>
      </w:r>
    </w:p>
    <w:p w14:paraId="51CF8403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）公司被依法宣告破产、被吊销营业执照、责令关闭、撤销或者决定提前解散的；</w:t>
      </w:r>
    </w:p>
    <w:p w14:paraId="21085AA2" w14:textId="77777777"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）法律、法规、规章规定的其他情形。</w:t>
      </w:r>
    </w:p>
    <w:p w14:paraId="5889AFC6" w14:textId="77777777" w:rsidR="00F13909" w:rsidRDefault="00F13909" w:rsidP="00F13909">
      <w:r>
        <w:rPr>
          <w:rFonts w:hint="eastAsia"/>
        </w:rPr>
        <w:t>终止劳动合同，公司可以不支付员工经济补偿金；法律、法规、规章有特别规定的从其规定。</w:t>
      </w:r>
    </w:p>
    <w:p w14:paraId="35291E3D" w14:textId="77777777" w:rsidR="00F13909" w:rsidRDefault="00F13909" w:rsidP="00F13909">
      <w:r>
        <w:rPr>
          <w:rFonts w:hint="eastAsia"/>
        </w:rPr>
        <w:t>第</w:t>
      </w:r>
      <w:r>
        <w:t>23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员工在规定的医疗期内，女职工在符合计划生育规定的孕期、产期和哺乳期内，劳动合同期满的，劳动合同的期限自动延续至医疗期、孕期、产期和哺乳期满为止（本规定第</w:t>
      </w:r>
      <w:r>
        <w:t>17</w:t>
      </w:r>
      <w:r>
        <w:rPr>
          <w:rFonts w:hint="eastAsia"/>
        </w:rPr>
        <w:t>条的情形除外）。</w:t>
      </w:r>
    </w:p>
    <w:p w14:paraId="0579E5CD" w14:textId="77777777" w:rsidR="00F13909" w:rsidRDefault="00F13909" w:rsidP="00F13909">
      <w:r>
        <w:rPr>
          <w:rFonts w:hint="eastAsia"/>
        </w:rPr>
        <w:t>第</w:t>
      </w:r>
      <w:r>
        <w:t>24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劳动合同期满公司需要续签劳动合同的，提前</w:t>
      </w:r>
      <w:r>
        <w:t>30</w:t>
      </w:r>
      <w:r>
        <w:rPr>
          <w:rFonts w:hint="eastAsia"/>
        </w:rPr>
        <w:t>天通知员工，并在</w:t>
      </w:r>
      <w:r>
        <w:t>30</w:t>
      </w:r>
      <w:r>
        <w:rPr>
          <w:rFonts w:hint="eastAsia"/>
        </w:rPr>
        <w:t>日内重新签订劳动合同；不再续签的，在合同期满前通知员工，向员工出具《终止劳动合同证明书》，并在合同期满后</w:t>
      </w:r>
      <w:r>
        <w:t>15</w:t>
      </w:r>
      <w:r>
        <w:rPr>
          <w:rFonts w:hint="eastAsia"/>
        </w:rPr>
        <w:t>个工作日内办理终止劳动合同手续。</w:t>
      </w:r>
    </w:p>
    <w:p w14:paraId="3071A292" w14:textId="77777777" w:rsidR="00F13909" w:rsidRDefault="00F13909" w:rsidP="00F13909">
      <w:r>
        <w:rPr>
          <w:rFonts w:hint="eastAsia"/>
        </w:rPr>
        <w:t>第</w:t>
      </w:r>
      <w:r>
        <w:t>25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公司解除劳动合同，向员工出具《解除劳动合同证明书》，并在劳动者提供必要证件之日起</w:t>
      </w:r>
      <w:r>
        <w:t>10</w:t>
      </w:r>
      <w:r>
        <w:rPr>
          <w:rFonts w:hint="eastAsia"/>
        </w:rPr>
        <w:t>个工作日内办理解除劳动合同手续。</w:t>
      </w:r>
    </w:p>
    <w:p w14:paraId="12767E41" w14:textId="77777777" w:rsidR="00F13909" w:rsidRDefault="00F13909" w:rsidP="00F13909">
      <w:r>
        <w:rPr>
          <w:rFonts w:hint="eastAsia"/>
        </w:rPr>
        <w:t>第</w:t>
      </w:r>
      <w:r>
        <w:t>26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经济补偿的支付标准按员工在本公司的工作年限计算：每满一年，发给员工一个月工资；满半年不满一年的，按一年计发；不满半年的发给半个月工资。</w:t>
      </w:r>
    </w:p>
    <w:p w14:paraId="66D63477" w14:textId="77777777" w:rsidR="00F13909" w:rsidRDefault="00F13909" w:rsidP="007A3074">
      <w:pPr>
        <w:pStyle w:val="2"/>
      </w:pPr>
      <w:bookmarkStart w:id="8" w:name="_Toc420072779"/>
      <w:r>
        <w:rPr>
          <w:rFonts w:hint="eastAsia"/>
        </w:rPr>
        <w:t>第四章</w:t>
      </w:r>
      <w:r>
        <w:t xml:space="preserve">   </w:t>
      </w:r>
      <w:r>
        <w:rPr>
          <w:rFonts w:hint="eastAsia"/>
        </w:rPr>
        <w:t>工作时间与休息休假</w:t>
      </w:r>
      <w:bookmarkEnd w:id="8"/>
    </w:p>
    <w:p w14:paraId="42A7A38E" w14:textId="77777777" w:rsidR="00F13909" w:rsidRDefault="00F13909" w:rsidP="00F13909">
      <w:r>
        <w:rPr>
          <w:rFonts w:hint="eastAsia"/>
        </w:rPr>
        <w:t>第</w:t>
      </w:r>
      <w:r>
        <w:t>27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公司实行每日工作</w:t>
      </w:r>
      <w:r>
        <w:t>8</w:t>
      </w:r>
      <w:r>
        <w:rPr>
          <w:rFonts w:hint="eastAsia"/>
        </w:rPr>
        <w:t>小时、每周工作</w:t>
      </w:r>
      <w:r>
        <w:t>40</w:t>
      </w:r>
      <w:r>
        <w:rPr>
          <w:rFonts w:hint="eastAsia"/>
        </w:rPr>
        <w:t>小时的标准工时制度；对特殊岗位的员工，实行非全日制、不定时工作制或综合计时工作制的另行规定。</w:t>
      </w:r>
    </w:p>
    <w:p w14:paraId="343A4EC3" w14:textId="77777777" w:rsidR="00F13909" w:rsidRDefault="00F13909" w:rsidP="00F13909">
      <w:r>
        <w:rPr>
          <w:rFonts w:hint="eastAsia"/>
        </w:rPr>
        <w:t>第</w:t>
      </w:r>
      <w:r>
        <w:t>28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员工作息时间根据季节和工作特点由各部门自行安排。</w:t>
      </w:r>
    </w:p>
    <w:p w14:paraId="3BEC4FF4" w14:textId="77777777" w:rsidR="00F13909" w:rsidRDefault="00F13909" w:rsidP="00F13909">
      <w:r>
        <w:rPr>
          <w:rFonts w:hint="eastAsia"/>
        </w:rPr>
        <w:t>第</w:t>
      </w:r>
      <w:r>
        <w:t>29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员工加班加点应由部门经理、主管安排或经本人申请而由部门经理、主管批准；员工经批准加班的，依国家规定支付加班工资或安排补休。</w:t>
      </w:r>
    </w:p>
    <w:p w14:paraId="73C4178F" w14:textId="77777777" w:rsidR="00F13909" w:rsidRDefault="00F13909" w:rsidP="00F13909">
      <w:r>
        <w:rPr>
          <w:rFonts w:hint="eastAsia"/>
        </w:rPr>
        <w:t>第</w:t>
      </w:r>
      <w:r>
        <w:t>30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员工的休息日和法定休假日如下：</w:t>
      </w:r>
    </w:p>
    <w:p w14:paraId="44C8B392" w14:textId="77777777" w:rsidR="00F13909" w:rsidRDefault="00F13909" w:rsidP="00F13909">
      <w:r>
        <w:rPr>
          <w:rFonts w:hint="eastAsia"/>
        </w:rPr>
        <w:t>公司执行法定休息休假，休息休假的具体日期根据实际情况安排。</w:t>
      </w:r>
    </w:p>
    <w:p w14:paraId="629DD429" w14:textId="77777777" w:rsidR="00F13909" w:rsidRDefault="00F13909" w:rsidP="00F13909">
      <w:r>
        <w:rPr>
          <w:rFonts w:hint="eastAsia"/>
        </w:rPr>
        <w:t>第</w:t>
      </w:r>
      <w:r>
        <w:t>31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员工的其他假期如下：</w:t>
      </w:r>
    </w:p>
    <w:p w14:paraId="5BE106DA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）、婚</w:t>
      </w:r>
      <w:r>
        <w:t xml:space="preserve">  </w:t>
      </w:r>
      <w:r>
        <w:rPr>
          <w:rFonts w:hint="eastAsia"/>
        </w:rPr>
        <w:t>假：</w:t>
      </w:r>
      <w:r>
        <w:t xml:space="preserve">  </w:t>
      </w:r>
      <w:r>
        <w:rPr>
          <w:rFonts w:hint="eastAsia"/>
        </w:rPr>
        <w:t>员工本人结婚，可享受婚假</w:t>
      </w:r>
      <w:r>
        <w:t>3</w:t>
      </w:r>
      <w:r>
        <w:rPr>
          <w:rFonts w:hint="eastAsia"/>
        </w:rPr>
        <w:t>天；晚婚者（男年满</w:t>
      </w:r>
      <w:r>
        <w:t>25</w:t>
      </w:r>
      <w:r>
        <w:rPr>
          <w:rFonts w:hint="eastAsia"/>
        </w:rPr>
        <w:t>周岁、女年满</w:t>
      </w:r>
      <w:r>
        <w:t>23</w:t>
      </w:r>
      <w:r>
        <w:rPr>
          <w:rFonts w:hint="eastAsia"/>
        </w:rPr>
        <w:t>周岁）增加</w:t>
      </w:r>
      <w:r>
        <w:t>10</w:t>
      </w:r>
      <w:r>
        <w:rPr>
          <w:rFonts w:hint="eastAsia"/>
        </w:rPr>
        <w:t>天。</w:t>
      </w:r>
    </w:p>
    <w:p w14:paraId="62D0D0DB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）、丧</w:t>
      </w:r>
      <w:r>
        <w:t xml:space="preserve">  </w:t>
      </w:r>
      <w:r>
        <w:rPr>
          <w:rFonts w:hint="eastAsia"/>
        </w:rPr>
        <w:t>假：</w:t>
      </w:r>
      <w:r>
        <w:t xml:space="preserve"> </w:t>
      </w:r>
      <w:r>
        <w:rPr>
          <w:rFonts w:hint="eastAsia"/>
        </w:rPr>
        <w:t>员工直系亲属（父母、配偶、子女）死亡，可享受丧假</w:t>
      </w:r>
      <w:r>
        <w:t>3</w:t>
      </w:r>
      <w:r>
        <w:rPr>
          <w:rFonts w:hint="eastAsia"/>
        </w:rPr>
        <w:t>天；员工配偶的父母死亡，经公司总经理批准，可给予</w:t>
      </w:r>
      <w:r>
        <w:t>3</w:t>
      </w:r>
      <w:r>
        <w:rPr>
          <w:rFonts w:hint="eastAsia"/>
        </w:rPr>
        <w:t>天以内的丧假。</w:t>
      </w:r>
    </w:p>
    <w:p w14:paraId="7FE93E77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）、产</w:t>
      </w:r>
      <w:r>
        <w:t xml:space="preserve">  </w:t>
      </w:r>
      <w:r>
        <w:rPr>
          <w:rFonts w:hint="eastAsia"/>
        </w:rPr>
        <w:t>假：</w:t>
      </w:r>
      <w:r>
        <w:t xml:space="preserve">  </w:t>
      </w:r>
      <w:r>
        <w:rPr>
          <w:rFonts w:hint="eastAsia"/>
        </w:rPr>
        <w:t>女员工生育，可享受产假</w:t>
      </w:r>
      <w:r>
        <w:t>90</w:t>
      </w:r>
      <w:r>
        <w:rPr>
          <w:rFonts w:hint="eastAsia"/>
        </w:rPr>
        <w:t>天，其中产前休假</w:t>
      </w:r>
      <w:r>
        <w:t>15</w:t>
      </w:r>
      <w:r>
        <w:rPr>
          <w:rFonts w:hint="eastAsia"/>
        </w:rPr>
        <w:t>天；难产的增加</w:t>
      </w:r>
      <w:r>
        <w:t>15</w:t>
      </w:r>
      <w:r>
        <w:rPr>
          <w:rFonts w:hint="eastAsia"/>
        </w:rPr>
        <w:t>天；多胞胎生育的，每多生育一个婴儿增加产假</w:t>
      </w:r>
      <w:r>
        <w:t>15</w:t>
      </w:r>
      <w:r>
        <w:rPr>
          <w:rFonts w:hint="eastAsia"/>
        </w:rPr>
        <w:t>天；实行晚育者（</w:t>
      </w:r>
      <w:r>
        <w:t>24</w:t>
      </w:r>
      <w:r>
        <w:rPr>
          <w:rFonts w:hint="eastAsia"/>
        </w:rPr>
        <w:t>周岁以后生育第一胎）增加产假</w:t>
      </w:r>
      <w:r>
        <w:t>15</w:t>
      </w:r>
      <w:r>
        <w:rPr>
          <w:rFonts w:hint="eastAsia"/>
        </w:rPr>
        <w:t>天；产假期间给予男方看护假</w:t>
      </w:r>
      <w:r>
        <w:t>7</w:t>
      </w:r>
      <w:r>
        <w:rPr>
          <w:rFonts w:hint="eastAsia"/>
        </w:rPr>
        <w:t>天。</w:t>
      </w:r>
    </w:p>
    <w:p w14:paraId="320E646D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）、年休假：</w:t>
      </w:r>
      <w:r>
        <w:t xml:space="preserve"> </w:t>
      </w:r>
      <w:r>
        <w:rPr>
          <w:rFonts w:hint="eastAsia"/>
        </w:rPr>
        <w:t>员工累计工作已满</w:t>
      </w:r>
      <w:r>
        <w:t>1</w:t>
      </w:r>
      <w:r>
        <w:rPr>
          <w:rFonts w:hint="eastAsia"/>
        </w:rPr>
        <w:t>年不满</w:t>
      </w:r>
      <w:r>
        <w:t>10</w:t>
      </w:r>
      <w:r>
        <w:rPr>
          <w:rFonts w:hint="eastAsia"/>
        </w:rPr>
        <w:t>年的，年休假</w:t>
      </w:r>
      <w:r>
        <w:t>5</w:t>
      </w:r>
      <w:r>
        <w:rPr>
          <w:rFonts w:hint="eastAsia"/>
        </w:rPr>
        <w:t>天；已满</w:t>
      </w:r>
      <w:r>
        <w:t>10</w:t>
      </w:r>
      <w:r>
        <w:rPr>
          <w:rFonts w:hint="eastAsia"/>
        </w:rPr>
        <w:t>年不满</w:t>
      </w:r>
      <w:r>
        <w:t>20</w:t>
      </w:r>
      <w:r>
        <w:rPr>
          <w:rFonts w:hint="eastAsia"/>
        </w:rPr>
        <w:t>年的，年休假</w:t>
      </w:r>
      <w:r>
        <w:t>10</w:t>
      </w:r>
      <w:r>
        <w:rPr>
          <w:rFonts w:hint="eastAsia"/>
        </w:rPr>
        <w:t>天；已满</w:t>
      </w:r>
      <w:r>
        <w:t>20</w:t>
      </w:r>
      <w:r>
        <w:rPr>
          <w:rFonts w:hint="eastAsia"/>
        </w:rPr>
        <w:t>年的，年休假</w:t>
      </w:r>
      <w:r>
        <w:t>15</w:t>
      </w:r>
      <w:r>
        <w:rPr>
          <w:rFonts w:hint="eastAsia"/>
        </w:rPr>
        <w:t>天。</w:t>
      </w:r>
    </w:p>
    <w:p w14:paraId="6D2F738D" w14:textId="77777777" w:rsidR="00F13909" w:rsidRDefault="00F13909" w:rsidP="00F13909">
      <w:r>
        <w:rPr>
          <w:rFonts w:hint="eastAsia"/>
        </w:rPr>
        <w:t>国家法定休假日、休息日</w:t>
      </w:r>
      <w:proofErr w:type="gramStart"/>
      <w:r>
        <w:rPr>
          <w:rFonts w:hint="eastAsia"/>
        </w:rPr>
        <w:t>不计入年休假</w:t>
      </w:r>
      <w:proofErr w:type="gramEnd"/>
      <w:r>
        <w:rPr>
          <w:rFonts w:hint="eastAsia"/>
        </w:rPr>
        <w:t>的假期。</w:t>
      </w:r>
    </w:p>
    <w:p w14:paraId="5070CCC7" w14:textId="77777777" w:rsidR="00F13909" w:rsidRDefault="00F13909" w:rsidP="00F13909">
      <w:r>
        <w:rPr>
          <w:rFonts w:hint="eastAsia"/>
        </w:rPr>
        <w:t>公司确因工作需要不能安排职工休年休假的，</w:t>
      </w:r>
      <w:proofErr w:type="gramStart"/>
      <w:r>
        <w:rPr>
          <w:rFonts w:hint="eastAsia"/>
        </w:rPr>
        <w:t>经员工</w:t>
      </w:r>
      <w:proofErr w:type="gramEnd"/>
      <w:r>
        <w:rPr>
          <w:rFonts w:hint="eastAsia"/>
        </w:rPr>
        <w:t>本人同意，可以不</w:t>
      </w:r>
      <w:proofErr w:type="gramStart"/>
      <w:r>
        <w:rPr>
          <w:rFonts w:hint="eastAsia"/>
        </w:rPr>
        <w:t>安排员工休年</w:t>
      </w:r>
      <w:proofErr w:type="gramEnd"/>
      <w:r>
        <w:rPr>
          <w:rFonts w:hint="eastAsia"/>
        </w:rPr>
        <w:t>休假。对员工应休未休的年休假天数，公司按照该员工日工资收入的</w:t>
      </w:r>
      <w:r>
        <w:t>300%</w:t>
      </w:r>
      <w:r>
        <w:rPr>
          <w:rFonts w:hint="eastAsia"/>
        </w:rPr>
        <w:t>支付年休假工资报酬。</w:t>
      </w:r>
    </w:p>
    <w:p w14:paraId="126CBF25" w14:textId="77777777" w:rsidR="00F13909" w:rsidRDefault="00F13909" w:rsidP="00F13909">
      <w:r>
        <w:rPr>
          <w:rFonts w:hint="eastAsia"/>
        </w:rPr>
        <w:t>第五章</w:t>
      </w:r>
      <w:r>
        <w:t xml:space="preserve">    </w:t>
      </w:r>
      <w:r>
        <w:rPr>
          <w:rFonts w:hint="eastAsia"/>
        </w:rPr>
        <w:t>工资福利与劳动保险</w:t>
      </w:r>
    </w:p>
    <w:p w14:paraId="70EDA18A" w14:textId="77777777" w:rsidR="00F13909" w:rsidRDefault="00F13909" w:rsidP="00F13909">
      <w:r>
        <w:rPr>
          <w:rFonts w:hint="eastAsia"/>
        </w:rPr>
        <w:t>第</w:t>
      </w:r>
      <w:r>
        <w:t>32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员工的最低工资不低于当地劳动部门规定的最低工资标准，最低工资不包括加班加点工资、中夜班津贴、高低温津贴和公司为员工交纳的社会保险福利待遇。</w:t>
      </w:r>
    </w:p>
    <w:p w14:paraId="675B26B0" w14:textId="77777777" w:rsidR="00F13909" w:rsidRDefault="00F13909" w:rsidP="00F13909">
      <w:r>
        <w:rPr>
          <w:rFonts w:hint="eastAsia"/>
        </w:rPr>
        <w:t>第</w:t>
      </w:r>
      <w:r>
        <w:t>33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公司实行结构工资制，员工的工资总额包括基本工资、加班加点工资、奖金、津贴和补贴。</w:t>
      </w:r>
    </w:p>
    <w:p w14:paraId="2EE81C02" w14:textId="77777777" w:rsidR="00F13909" w:rsidRDefault="00F13909" w:rsidP="00F13909">
      <w:r>
        <w:rPr>
          <w:rFonts w:hint="eastAsia"/>
        </w:rPr>
        <w:t>工资的决定、计算、增减等事项另行规定。</w:t>
      </w:r>
    </w:p>
    <w:p w14:paraId="19874C0D" w14:textId="77777777" w:rsidR="00F13909" w:rsidRDefault="00F13909" w:rsidP="00F13909">
      <w:r>
        <w:rPr>
          <w:rFonts w:hint="eastAsia"/>
        </w:rPr>
        <w:t>第</w:t>
      </w:r>
      <w:r>
        <w:t>34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员工的加班加点工资以员工的基本工资（即员工本人的岗位工资标准）作为计算基数；员工的正常日工资＝基本工资</w:t>
      </w:r>
      <w:r>
        <w:t>÷21.75</w:t>
      </w:r>
      <w:r>
        <w:rPr>
          <w:rFonts w:hint="eastAsia"/>
        </w:rPr>
        <w:t>天，小时工资＝基本工资</w:t>
      </w:r>
      <w:r>
        <w:t>÷174</w:t>
      </w:r>
      <w:r>
        <w:rPr>
          <w:rFonts w:hint="eastAsia"/>
        </w:rPr>
        <w:t>小时；加班加点工资是正常日工资或小时工资的法定倍数。</w:t>
      </w:r>
    </w:p>
    <w:p w14:paraId="767D4199" w14:textId="77777777" w:rsidR="00F13909" w:rsidRDefault="00F13909" w:rsidP="00F13909">
      <w:r>
        <w:rPr>
          <w:rFonts w:hint="eastAsia"/>
        </w:rPr>
        <w:t>第</w:t>
      </w:r>
      <w:r>
        <w:t>35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按劳动法的规定，平日加点，支付基本工资的</w:t>
      </w:r>
      <w:r>
        <w:t>150%</w:t>
      </w:r>
      <w:r>
        <w:rPr>
          <w:rFonts w:hint="eastAsia"/>
        </w:rPr>
        <w:t>的加班工资；休息日加班，不能安排补休的，支付基本工资的</w:t>
      </w:r>
      <w:r>
        <w:t>200%</w:t>
      </w:r>
      <w:r>
        <w:rPr>
          <w:rFonts w:hint="eastAsia"/>
        </w:rPr>
        <w:t>的加班工资；法定休假日加班，支付基本工资的</w:t>
      </w:r>
      <w:r>
        <w:t>300%</w:t>
      </w:r>
      <w:r>
        <w:rPr>
          <w:rFonts w:hint="eastAsia"/>
        </w:rPr>
        <w:t>的加班工资。</w:t>
      </w:r>
    </w:p>
    <w:p w14:paraId="3E4A713C" w14:textId="77777777" w:rsidR="00F13909" w:rsidRDefault="00F13909" w:rsidP="00F13909">
      <w:r>
        <w:rPr>
          <w:rFonts w:hint="eastAsia"/>
        </w:rPr>
        <w:t>第</w:t>
      </w:r>
      <w:r>
        <w:t>36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休息日安排员工加班，公司可以安排员工补休而不支付加班工资。</w:t>
      </w:r>
    </w:p>
    <w:p w14:paraId="48E6DEF1" w14:textId="77777777" w:rsidR="00F13909" w:rsidRDefault="00F13909" w:rsidP="00F13909">
      <w:r>
        <w:rPr>
          <w:rFonts w:hint="eastAsia"/>
        </w:rPr>
        <w:t>第</w:t>
      </w:r>
      <w:r>
        <w:t>37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公司以现金形式发放工资或委托银行代发工资，员工需查看工资清单的，公司应给予方便。</w:t>
      </w:r>
    </w:p>
    <w:p w14:paraId="5C039CB7" w14:textId="77777777" w:rsidR="00F13909" w:rsidRDefault="00F13909" w:rsidP="00F13909">
      <w:r>
        <w:rPr>
          <w:rFonts w:hint="eastAsia"/>
        </w:rPr>
        <w:t>第</w:t>
      </w:r>
      <w:r>
        <w:t>38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公司以货币形式按月支付员工工资；每月</w:t>
      </w:r>
      <w:r>
        <w:t>15</w:t>
      </w:r>
      <w:r>
        <w:rPr>
          <w:rFonts w:hint="eastAsia"/>
        </w:rPr>
        <w:t>日前发放前一个月工资，依法解除或终止劳动合同时，在解除或终止劳动合同后</w:t>
      </w:r>
      <w:r>
        <w:t>5</w:t>
      </w:r>
      <w:r>
        <w:rPr>
          <w:rFonts w:hint="eastAsia"/>
        </w:rPr>
        <w:t>日内一次性付清员工工资并在办理</w:t>
      </w:r>
      <w:proofErr w:type="gramStart"/>
      <w:r>
        <w:rPr>
          <w:rFonts w:hint="eastAsia"/>
        </w:rPr>
        <w:t>完相关</w:t>
      </w:r>
      <w:proofErr w:type="gramEnd"/>
      <w:r>
        <w:rPr>
          <w:rFonts w:hint="eastAsia"/>
        </w:rPr>
        <w:t>手续后</w:t>
      </w:r>
      <w:r>
        <w:t>15</w:t>
      </w:r>
      <w:r>
        <w:rPr>
          <w:rFonts w:hint="eastAsia"/>
        </w:rPr>
        <w:t>日内支付员工依法享有的经济补偿金。</w:t>
      </w:r>
    </w:p>
    <w:p w14:paraId="119FF82B" w14:textId="77777777" w:rsidR="00F13909" w:rsidRDefault="00F13909" w:rsidP="00F13909">
      <w:r>
        <w:rPr>
          <w:rFonts w:hint="eastAsia"/>
        </w:rPr>
        <w:t>第</w:t>
      </w:r>
      <w:r>
        <w:t>39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公司停工、停产在一个工资支付周期内（</w:t>
      </w:r>
      <w:r>
        <w:t>1</w:t>
      </w:r>
      <w:r>
        <w:rPr>
          <w:rFonts w:hint="eastAsia"/>
        </w:rPr>
        <w:t>个月内）的，按劳动合同约定的标准支付员工工资；停工、停产超过一个工资支付周期的，发给员工基本生活费，基本生活费的标准不低于最低工资标准的</w:t>
      </w:r>
      <w:r>
        <w:t>80%</w:t>
      </w:r>
      <w:r>
        <w:rPr>
          <w:rFonts w:hint="eastAsia"/>
        </w:rPr>
        <w:t>。</w:t>
      </w:r>
    </w:p>
    <w:p w14:paraId="41003B60" w14:textId="77777777" w:rsidR="00F13909" w:rsidRDefault="00F13909" w:rsidP="00F13909">
      <w:r>
        <w:rPr>
          <w:rFonts w:hint="eastAsia"/>
        </w:rPr>
        <w:t>第</w:t>
      </w:r>
      <w:r>
        <w:t>40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员工医疗期在一年内累计不超过六个月的，其病伤</w:t>
      </w:r>
      <w:proofErr w:type="gramStart"/>
      <w:r>
        <w:rPr>
          <w:rFonts w:hint="eastAsia"/>
        </w:rPr>
        <w:t>假工资</w:t>
      </w:r>
      <w:proofErr w:type="gramEnd"/>
      <w:r>
        <w:rPr>
          <w:rFonts w:hint="eastAsia"/>
        </w:rPr>
        <w:t>为：工龄不满五年者，为本人基本工资的</w:t>
      </w:r>
      <w:r>
        <w:t>60%</w:t>
      </w:r>
      <w:r>
        <w:rPr>
          <w:rFonts w:hint="eastAsia"/>
        </w:rPr>
        <w:t>；工龄满五年不满十年者，为本人基本工资的</w:t>
      </w:r>
      <w:r>
        <w:t>70%</w:t>
      </w:r>
      <w:r>
        <w:rPr>
          <w:rFonts w:hint="eastAsia"/>
        </w:rPr>
        <w:t>；工龄十年以上者，为本人基本工资的</w:t>
      </w:r>
      <w:r>
        <w:t>80%</w:t>
      </w:r>
      <w:r>
        <w:rPr>
          <w:rFonts w:hint="eastAsia"/>
        </w:rPr>
        <w:t>。</w:t>
      </w:r>
    </w:p>
    <w:p w14:paraId="40F29CBB" w14:textId="77777777" w:rsidR="00F13909" w:rsidRDefault="00F13909" w:rsidP="00F13909">
      <w:r>
        <w:rPr>
          <w:rFonts w:hint="eastAsia"/>
        </w:rPr>
        <w:t>第</w:t>
      </w:r>
      <w:r>
        <w:t>41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员工医疗期在一年内累计超过六个月的，停发病假工资，按下列标准付给病伤救济费：工龄不满五年者，为本人工资的</w:t>
      </w:r>
      <w:r>
        <w:t>50%</w:t>
      </w:r>
      <w:r>
        <w:rPr>
          <w:rFonts w:hint="eastAsia"/>
        </w:rPr>
        <w:t>；工龄满五年及五年以上者，为本人工资的</w:t>
      </w:r>
      <w:r>
        <w:t>60%</w:t>
      </w:r>
      <w:r>
        <w:rPr>
          <w:rFonts w:hint="eastAsia"/>
        </w:rPr>
        <w:t>。</w:t>
      </w:r>
    </w:p>
    <w:p w14:paraId="36737705" w14:textId="77777777" w:rsidR="00F13909" w:rsidRDefault="00F13909" w:rsidP="00F13909">
      <w:r>
        <w:rPr>
          <w:rFonts w:hint="eastAsia"/>
        </w:rPr>
        <w:t>第</w:t>
      </w:r>
      <w:r>
        <w:t>42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病伤</w:t>
      </w:r>
      <w:proofErr w:type="gramStart"/>
      <w:r>
        <w:rPr>
          <w:rFonts w:hint="eastAsia"/>
        </w:rPr>
        <w:t>假工资</w:t>
      </w:r>
      <w:proofErr w:type="gramEnd"/>
      <w:r>
        <w:rPr>
          <w:rFonts w:hint="eastAsia"/>
        </w:rPr>
        <w:t>或救济费不低于最低工资标准的</w:t>
      </w:r>
      <w:r>
        <w:t>80%</w:t>
      </w:r>
      <w:r>
        <w:rPr>
          <w:rFonts w:hint="eastAsia"/>
        </w:rPr>
        <w:t>。</w:t>
      </w:r>
    </w:p>
    <w:p w14:paraId="06A9C06E" w14:textId="77777777" w:rsidR="00F13909" w:rsidRDefault="00F13909" w:rsidP="00F13909">
      <w:r>
        <w:rPr>
          <w:rFonts w:hint="eastAsia"/>
        </w:rPr>
        <w:t>第</w:t>
      </w:r>
      <w:r>
        <w:t>43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因员工原因给公司造成经济损失的，公司可以要求员工赔偿，并可从员工本人工资中扣除，但每月扣除部分不超过员工当月全额工资的</w:t>
      </w:r>
      <w:r>
        <w:t>20%</w:t>
      </w:r>
      <w:r>
        <w:rPr>
          <w:rFonts w:hint="eastAsia"/>
        </w:rPr>
        <w:t>，扣除后不低于最低工资标准。</w:t>
      </w:r>
    </w:p>
    <w:p w14:paraId="3947E59F" w14:textId="77777777" w:rsidR="00F13909" w:rsidRDefault="00F13909" w:rsidP="00F13909">
      <w:r>
        <w:rPr>
          <w:rFonts w:hint="eastAsia"/>
        </w:rPr>
        <w:t>依公司规章制度对员工进行处罚的罚款可以在工资中扣除，但每月扣除部分不超过员工当月全额工资的</w:t>
      </w:r>
      <w:r>
        <w:t>20%</w:t>
      </w:r>
      <w:r>
        <w:rPr>
          <w:rFonts w:hint="eastAsia"/>
        </w:rPr>
        <w:t>，扣除后不低于最低工资标准。</w:t>
      </w:r>
    </w:p>
    <w:p w14:paraId="1640DE4E" w14:textId="77777777" w:rsidR="00F13909" w:rsidRDefault="00F13909" w:rsidP="00F13909">
      <w:r>
        <w:rPr>
          <w:rFonts w:hint="eastAsia"/>
        </w:rPr>
        <w:t>罚款和赔偿可以同时执行，但每月扣除的工资总额不超过本人全额工资的</w:t>
      </w:r>
      <w:r>
        <w:t>20%</w:t>
      </w:r>
      <w:r>
        <w:rPr>
          <w:rFonts w:hint="eastAsia"/>
        </w:rPr>
        <w:t>，扣除后不低于最低工资标准。</w:t>
      </w:r>
    </w:p>
    <w:p w14:paraId="519D0C22" w14:textId="77777777" w:rsidR="00F13909" w:rsidRDefault="00F13909" w:rsidP="00F13909">
      <w:r>
        <w:rPr>
          <w:rFonts w:hint="eastAsia"/>
        </w:rPr>
        <w:t>员工因私事请假，事假期间公司不发放工资。</w:t>
      </w:r>
    </w:p>
    <w:p w14:paraId="10E75E3A" w14:textId="77777777" w:rsidR="00F13909" w:rsidRDefault="00F13909" w:rsidP="00F13909">
      <w:r>
        <w:rPr>
          <w:rFonts w:hint="eastAsia"/>
        </w:rPr>
        <w:t>第</w:t>
      </w:r>
      <w:r>
        <w:t>44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有下列情况之一，公司可以代扣或减发员工工资而不属于克扣工资：</w:t>
      </w:r>
      <w:r>
        <w:t xml:space="preserve"> </w:t>
      </w:r>
    </w:p>
    <w:p w14:paraId="1716A3CD" w14:textId="77777777" w:rsidR="00F13909" w:rsidRDefault="00F13909" w:rsidP="00F13909">
      <w:r>
        <w:rPr>
          <w:rFonts w:hint="eastAsia"/>
        </w:rPr>
        <w:t>（</w:t>
      </w:r>
      <w:r>
        <w:t>1</w:t>
      </w:r>
      <w:r>
        <w:rPr>
          <w:rFonts w:hint="eastAsia"/>
        </w:rPr>
        <w:t>）代扣代缴员工个人所得税；</w:t>
      </w:r>
    </w:p>
    <w:p w14:paraId="5A96A2F2" w14:textId="77777777" w:rsidR="00F13909" w:rsidRDefault="00F13909" w:rsidP="00F13909">
      <w:r>
        <w:rPr>
          <w:rFonts w:hint="eastAsia"/>
        </w:rPr>
        <w:t>（</w:t>
      </w:r>
      <w:r>
        <w:t>2</w:t>
      </w:r>
      <w:r>
        <w:rPr>
          <w:rFonts w:hint="eastAsia"/>
        </w:rPr>
        <w:t>）代扣代缴员工个人负担的社会保险费；</w:t>
      </w:r>
    </w:p>
    <w:p w14:paraId="5FF615F3" w14:textId="77777777" w:rsidR="00F13909" w:rsidRDefault="00F13909" w:rsidP="00F13909">
      <w:r>
        <w:rPr>
          <w:rFonts w:hint="eastAsia"/>
        </w:rPr>
        <w:t>（</w:t>
      </w:r>
      <w:r>
        <w:t>3</w:t>
      </w:r>
      <w:r>
        <w:rPr>
          <w:rFonts w:hint="eastAsia"/>
        </w:rPr>
        <w:t>）法院判决、裁定中要求代扣的抚养费、赡养费；</w:t>
      </w:r>
    </w:p>
    <w:p w14:paraId="7EB4E4AA" w14:textId="77777777" w:rsidR="00F13909" w:rsidRDefault="00F13909" w:rsidP="00F13909">
      <w:r>
        <w:rPr>
          <w:rFonts w:hint="eastAsia"/>
        </w:rPr>
        <w:t>（</w:t>
      </w:r>
      <w:r>
        <w:t>4</w:t>
      </w:r>
      <w:r>
        <w:rPr>
          <w:rFonts w:hint="eastAsia"/>
        </w:rPr>
        <w:t>）扣除</w:t>
      </w:r>
      <w:proofErr w:type="gramStart"/>
      <w:r>
        <w:rPr>
          <w:rFonts w:hint="eastAsia"/>
        </w:rPr>
        <w:t>经员工</w:t>
      </w:r>
      <w:proofErr w:type="gramEnd"/>
      <w:r>
        <w:rPr>
          <w:rFonts w:hint="eastAsia"/>
        </w:rPr>
        <w:t>确认赔偿给公司的费用；</w:t>
      </w:r>
    </w:p>
    <w:p w14:paraId="7CB54258" w14:textId="77777777" w:rsidR="00F13909" w:rsidRDefault="00F13909" w:rsidP="00F13909">
      <w:r>
        <w:rPr>
          <w:rFonts w:hint="eastAsia"/>
        </w:rPr>
        <w:t>（</w:t>
      </w:r>
      <w:r>
        <w:t>5</w:t>
      </w:r>
      <w:r>
        <w:rPr>
          <w:rFonts w:hint="eastAsia"/>
        </w:rPr>
        <w:t>）扣除员工违规违纪受到公司处罚的罚款；</w:t>
      </w:r>
    </w:p>
    <w:p w14:paraId="50BF1C15" w14:textId="77777777" w:rsidR="00F13909" w:rsidRDefault="00F13909" w:rsidP="00F13909">
      <w:r>
        <w:rPr>
          <w:rFonts w:hint="eastAsia"/>
        </w:rPr>
        <w:t>（</w:t>
      </w:r>
      <w:r>
        <w:t>6</w:t>
      </w:r>
      <w:r>
        <w:rPr>
          <w:rFonts w:hint="eastAsia"/>
        </w:rPr>
        <w:t>）劳动合同约定的可以减发的工资；</w:t>
      </w:r>
    </w:p>
    <w:p w14:paraId="4EA5440B" w14:textId="77777777" w:rsidR="00F13909" w:rsidRDefault="00F13909" w:rsidP="00F13909">
      <w:r>
        <w:rPr>
          <w:rFonts w:hint="eastAsia"/>
        </w:rPr>
        <w:t>（</w:t>
      </w:r>
      <w:r>
        <w:t>7</w:t>
      </w:r>
      <w:r>
        <w:rPr>
          <w:rFonts w:hint="eastAsia"/>
        </w:rPr>
        <w:t>）依法制定的公司规章制度规定可以减发的工资；</w:t>
      </w:r>
    </w:p>
    <w:p w14:paraId="353041D9" w14:textId="77777777" w:rsidR="00F13909" w:rsidRDefault="00F13909" w:rsidP="00F13909">
      <w:r>
        <w:rPr>
          <w:rFonts w:hint="eastAsia"/>
        </w:rPr>
        <w:t>（</w:t>
      </w:r>
      <w:r>
        <w:t>8</w:t>
      </w:r>
      <w:r>
        <w:rPr>
          <w:rFonts w:hint="eastAsia"/>
        </w:rPr>
        <w:t>）经济效益下浮而减发的浮动工资；</w:t>
      </w:r>
    </w:p>
    <w:p w14:paraId="175AF23C" w14:textId="77777777" w:rsidR="00F13909" w:rsidRDefault="00F13909" w:rsidP="00F13909">
      <w:r>
        <w:rPr>
          <w:rFonts w:hint="eastAsia"/>
        </w:rPr>
        <w:t>（</w:t>
      </w:r>
      <w:r>
        <w:t>9</w:t>
      </w:r>
      <w:r>
        <w:rPr>
          <w:rFonts w:hint="eastAsia"/>
        </w:rPr>
        <w:t>）员工请事假而减发的工资。</w:t>
      </w:r>
    </w:p>
    <w:p w14:paraId="170B9774" w14:textId="77777777" w:rsidR="00F13909" w:rsidRDefault="00F13909" w:rsidP="00F13909">
      <w:r>
        <w:rPr>
          <w:rFonts w:hint="eastAsia"/>
        </w:rPr>
        <w:t>（</w:t>
      </w:r>
      <w:r>
        <w:t>10</w:t>
      </w:r>
      <w:r>
        <w:rPr>
          <w:rFonts w:hint="eastAsia"/>
        </w:rPr>
        <w:t>）法律、法规、规章规定可以扣除的工资或费用。</w:t>
      </w:r>
    </w:p>
    <w:p w14:paraId="32BE04B3" w14:textId="77777777" w:rsidR="00F13909" w:rsidRDefault="00F13909" w:rsidP="00F13909">
      <w:r>
        <w:rPr>
          <w:rFonts w:hint="eastAsia"/>
        </w:rPr>
        <w:t>第</w:t>
      </w:r>
      <w:r>
        <w:t>45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公司逐步改善和提高员工的各项福利待遇，改善员工工作条件，增加各项津贴和补贴。</w:t>
      </w:r>
    </w:p>
    <w:p w14:paraId="3EC70C69" w14:textId="77777777" w:rsidR="00F13909" w:rsidRDefault="00F13909" w:rsidP="00F13909">
      <w:r>
        <w:rPr>
          <w:rFonts w:hint="eastAsia"/>
        </w:rPr>
        <w:t>第</w:t>
      </w:r>
      <w:r>
        <w:t>46</w:t>
      </w:r>
      <w:r>
        <w:rPr>
          <w:rFonts w:hint="eastAsia"/>
        </w:rPr>
        <w:t>条</w:t>
      </w:r>
      <w:r>
        <w:t xml:space="preserve">  </w:t>
      </w:r>
      <w:r>
        <w:rPr>
          <w:rFonts w:hint="eastAsia"/>
        </w:rPr>
        <w:t>公司依法为员工办理养老、医疗、失业、工伤、生育等社会保险，并依法支付应由公司负担的社会保险待遇。</w:t>
      </w:r>
    </w:p>
    <w:p w14:paraId="7533F9A0" w14:textId="77777777" w:rsidR="00F13909" w:rsidRDefault="00F13909" w:rsidP="007A3074">
      <w:pPr>
        <w:pStyle w:val="2"/>
      </w:pPr>
      <w:bookmarkStart w:id="9" w:name="_Toc420072780"/>
      <w:r>
        <w:rPr>
          <w:rFonts w:hint="eastAsia"/>
        </w:rPr>
        <w:t>第</w:t>
      </w:r>
      <w:r w:rsidR="00B2119E">
        <w:rPr>
          <w:rFonts w:hint="eastAsia"/>
        </w:rPr>
        <w:t>五</w:t>
      </w:r>
      <w:r>
        <w:rPr>
          <w:rFonts w:hint="eastAsia"/>
        </w:rPr>
        <w:t>章</w:t>
      </w:r>
      <w:r>
        <w:t xml:space="preserve">  </w:t>
      </w:r>
      <w:r>
        <w:rPr>
          <w:rFonts w:hint="eastAsia"/>
        </w:rPr>
        <w:t>工资及福利待遇</w:t>
      </w:r>
      <w:bookmarkEnd w:id="9"/>
    </w:p>
    <w:p w14:paraId="65FC5507" w14:textId="77777777" w:rsidR="00F13909" w:rsidRDefault="00F13909" w:rsidP="00F13909">
      <w:r>
        <w:rPr>
          <w:rFonts w:hint="eastAsia"/>
        </w:rPr>
        <w:t>第</w:t>
      </w:r>
      <w:r>
        <w:t>47</w:t>
      </w:r>
      <w:r>
        <w:rPr>
          <w:rFonts w:hint="eastAsia"/>
        </w:rPr>
        <w:t>条</w:t>
      </w:r>
      <w:bookmarkStart w:id="10" w:name="_Toc150055342"/>
      <w:bookmarkStart w:id="11" w:name="_Toc150055250"/>
      <w:r>
        <w:t xml:space="preserve"> </w:t>
      </w:r>
      <w:r>
        <w:rPr>
          <w:rFonts w:hint="eastAsia"/>
        </w:rPr>
        <w:t>薪金组成：</w:t>
      </w:r>
      <w:bookmarkEnd w:id="10"/>
      <w:bookmarkEnd w:id="11"/>
    </w:p>
    <w:p w14:paraId="1C56C895" w14:textId="77777777" w:rsidR="00F13909" w:rsidRDefault="00F13909" w:rsidP="00F13909">
      <w:r>
        <w:t>1</w:t>
      </w:r>
      <w:r>
        <w:rPr>
          <w:rFonts w:hint="eastAsia"/>
        </w:rPr>
        <w:t>、基本工资</w:t>
      </w:r>
    </w:p>
    <w:p w14:paraId="4859CA34" w14:textId="77777777" w:rsidR="00F13909" w:rsidRDefault="00F13909" w:rsidP="00F13909">
      <w:r>
        <w:lastRenderedPageBreak/>
        <w:t>2</w:t>
      </w:r>
      <w:r>
        <w:rPr>
          <w:rFonts w:hint="eastAsia"/>
        </w:rPr>
        <w:t>、职位补贴</w:t>
      </w:r>
    </w:p>
    <w:p w14:paraId="37AF1112" w14:textId="77777777" w:rsidR="00F13909" w:rsidRDefault="00F13909" w:rsidP="00F13909">
      <w:r>
        <w:t>3</w:t>
      </w:r>
      <w:r>
        <w:rPr>
          <w:rFonts w:hint="eastAsia"/>
        </w:rPr>
        <w:t>、奖金</w:t>
      </w:r>
    </w:p>
    <w:p w14:paraId="522EB3C2" w14:textId="77777777" w:rsidR="00F13909" w:rsidRDefault="00F13909" w:rsidP="00F13909">
      <w:r>
        <w:t>4</w:t>
      </w:r>
      <w:r>
        <w:rPr>
          <w:rFonts w:hint="eastAsia"/>
        </w:rPr>
        <w:t>、满勤奖</w:t>
      </w:r>
    </w:p>
    <w:p w14:paraId="64B2F99C" w14:textId="77777777" w:rsidR="00F13909" w:rsidRDefault="00F13909" w:rsidP="00F13909">
      <w:r>
        <w:t>5</w:t>
      </w:r>
      <w:r>
        <w:rPr>
          <w:rFonts w:hint="eastAsia"/>
        </w:rPr>
        <w:t>、保险</w:t>
      </w:r>
    </w:p>
    <w:p w14:paraId="411EB13C" w14:textId="77777777" w:rsidR="00F13909" w:rsidRDefault="00F13909" w:rsidP="00F13909">
      <w:r>
        <w:t>6</w:t>
      </w:r>
      <w:r>
        <w:rPr>
          <w:rFonts w:hint="eastAsia"/>
        </w:rPr>
        <w:t>、工龄补贴</w:t>
      </w:r>
    </w:p>
    <w:p w14:paraId="51822349" w14:textId="77777777" w:rsidR="00F13909" w:rsidRDefault="00F13909" w:rsidP="00F13909">
      <w:bookmarkStart w:id="12" w:name="_Toc150055343"/>
      <w:bookmarkStart w:id="13" w:name="_Toc150055251"/>
      <w:r>
        <w:rPr>
          <w:rFonts w:hint="eastAsia"/>
        </w:rPr>
        <w:t>第</w:t>
      </w:r>
      <w:r>
        <w:t>48</w:t>
      </w:r>
      <w:r>
        <w:rPr>
          <w:rFonts w:hint="eastAsia"/>
        </w:rPr>
        <w:t>条</w:t>
      </w:r>
      <w:r>
        <w:t xml:space="preserve"> </w:t>
      </w:r>
      <w:r>
        <w:rPr>
          <w:rFonts w:hint="eastAsia"/>
        </w:rPr>
        <w:t>发薪日期：</w:t>
      </w:r>
      <w:bookmarkEnd w:id="12"/>
      <w:bookmarkEnd w:id="13"/>
    </w:p>
    <w:p w14:paraId="08909538" w14:textId="77777777" w:rsidR="00F13909" w:rsidRDefault="00F13909" w:rsidP="00F13909">
      <w:r>
        <w:rPr>
          <w:rFonts w:hint="eastAsia"/>
        </w:rPr>
        <w:t>月薪金计算期间为当月</w:t>
      </w:r>
      <w:r>
        <w:t>1</w:t>
      </w:r>
      <w:r>
        <w:rPr>
          <w:rFonts w:hint="eastAsia"/>
        </w:rPr>
        <w:t>日至当月最后一天，公司的发薪日为次月</w:t>
      </w:r>
      <w:r>
        <w:t>15</w:t>
      </w:r>
      <w:r>
        <w:rPr>
          <w:rFonts w:hint="eastAsia"/>
        </w:rPr>
        <w:t>日。</w:t>
      </w:r>
    </w:p>
    <w:p w14:paraId="2DB935D3" w14:textId="77777777" w:rsidR="00F13909" w:rsidRDefault="00F13909" w:rsidP="00F13909">
      <w:bookmarkStart w:id="14" w:name="_Toc150055344"/>
      <w:bookmarkStart w:id="15" w:name="_Toc150055252"/>
      <w:r>
        <w:rPr>
          <w:rFonts w:hint="eastAsia"/>
        </w:rPr>
        <w:t>第</w:t>
      </w:r>
      <w:r>
        <w:t>49</w:t>
      </w:r>
      <w:r>
        <w:rPr>
          <w:rFonts w:hint="eastAsia"/>
        </w:rPr>
        <w:t>条</w:t>
      </w:r>
      <w:r>
        <w:t xml:space="preserve"> </w:t>
      </w:r>
      <w:r>
        <w:rPr>
          <w:rFonts w:hint="eastAsia"/>
        </w:rPr>
        <w:t>加班调休：</w:t>
      </w:r>
      <w:bookmarkEnd w:id="14"/>
      <w:bookmarkEnd w:id="15"/>
    </w:p>
    <w:p w14:paraId="3552A723" w14:textId="77777777" w:rsidR="00F13909" w:rsidRDefault="00F13909" w:rsidP="00F13909">
      <w:r>
        <w:t>1</w:t>
      </w:r>
      <w:r>
        <w:rPr>
          <w:rFonts w:hint="eastAsia"/>
        </w:rPr>
        <w:t>、周一至周六晚上</w:t>
      </w:r>
      <w:r>
        <w:t>21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前加班不安排调休。</w:t>
      </w:r>
    </w:p>
    <w:p w14:paraId="3EE2A821" w14:textId="77777777" w:rsidR="00F13909" w:rsidRDefault="00F13909" w:rsidP="00F13909">
      <w:r>
        <w:t>2</w:t>
      </w:r>
      <w:r>
        <w:rPr>
          <w:rFonts w:hint="eastAsia"/>
        </w:rPr>
        <w:t>、周日、周一至周六晚上</w:t>
      </w:r>
      <w:r>
        <w:t>21</w:t>
      </w:r>
      <w:r>
        <w:rPr>
          <w:rFonts w:hint="eastAsia"/>
        </w:rPr>
        <w:t>：</w:t>
      </w:r>
      <w:r>
        <w:t>00</w:t>
      </w:r>
      <w:r>
        <w:rPr>
          <w:rFonts w:hint="eastAsia"/>
        </w:rPr>
        <w:t>后因公确需加班者，必须提前报批，经部门负责人核实后报办公室批准方可计算加班。</w:t>
      </w:r>
    </w:p>
    <w:p w14:paraId="1858DF98" w14:textId="77777777" w:rsidR="00F13909" w:rsidRDefault="00F13909" w:rsidP="00F13909">
      <w:r>
        <w:t>3</w:t>
      </w:r>
      <w:r>
        <w:rPr>
          <w:rFonts w:hint="eastAsia"/>
        </w:rPr>
        <w:t>、特殊情况临时安排加班的，须于第二日补办手续，否则不予计算加班。</w:t>
      </w:r>
    </w:p>
    <w:p w14:paraId="24868963" w14:textId="77777777" w:rsidR="00F13909" w:rsidRDefault="00F13909" w:rsidP="00F13909">
      <w:r>
        <w:t>4</w:t>
      </w:r>
      <w:r>
        <w:rPr>
          <w:rFonts w:hint="eastAsia"/>
        </w:rPr>
        <w:t>、加班仍须打卡考勤确认，无考勤记录的不予计算加班。</w:t>
      </w:r>
    </w:p>
    <w:p w14:paraId="58515329" w14:textId="77777777" w:rsidR="00F13909" w:rsidRDefault="00F13909" w:rsidP="00F13909">
      <w:r>
        <w:t>5</w:t>
      </w:r>
      <w:r>
        <w:rPr>
          <w:rFonts w:hint="eastAsia"/>
        </w:rPr>
        <w:t>、员工申请调休，须有加班工时冲抵，且需提前填写《调休申请单》，</w:t>
      </w:r>
      <w:r>
        <w:t>1</w:t>
      </w:r>
      <w:r>
        <w:rPr>
          <w:rFonts w:hint="eastAsia"/>
        </w:rPr>
        <w:t>天以内</w:t>
      </w:r>
      <w:r>
        <w:t>(</w:t>
      </w:r>
      <w:r>
        <w:rPr>
          <w:rFonts w:hint="eastAsia"/>
        </w:rPr>
        <w:t>含</w:t>
      </w:r>
      <w:r>
        <w:t>1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由部门主管审批，</w:t>
      </w:r>
      <w:r>
        <w:t>3</w:t>
      </w:r>
      <w:r>
        <w:rPr>
          <w:rFonts w:hint="eastAsia"/>
        </w:rPr>
        <w:t>天以内</w:t>
      </w:r>
      <w:r>
        <w:t>(</w:t>
      </w:r>
      <w:r>
        <w:rPr>
          <w:rFonts w:hint="eastAsia"/>
        </w:rPr>
        <w:t>含</w:t>
      </w:r>
      <w:r>
        <w:t>3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报办公室核准，</w:t>
      </w:r>
      <w:r>
        <w:t>3</w:t>
      </w:r>
      <w:r>
        <w:rPr>
          <w:rFonts w:hint="eastAsia"/>
        </w:rPr>
        <w:t>天以上</w:t>
      </w:r>
      <w:r>
        <w:t>(</w:t>
      </w:r>
      <w:r>
        <w:rPr>
          <w:rFonts w:hint="eastAsia"/>
        </w:rPr>
        <w:t>不含</w:t>
      </w:r>
      <w:r>
        <w:t>3</w:t>
      </w:r>
      <w:r>
        <w:rPr>
          <w:rFonts w:hint="eastAsia"/>
        </w:rPr>
        <w:t>天</w:t>
      </w:r>
      <w:r>
        <w:t>)</w:t>
      </w:r>
      <w:r>
        <w:rPr>
          <w:rFonts w:hint="eastAsia"/>
        </w:rPr>
        <w:t>报营销中心领导审批，紧急情况</w:t>
      </w:r>
      <w:proofErr w:type="gramStart"/>
      <w:r>
        <w:rPr>
          <w:rFonts w:hint="eastAsia"/>
        </w:rPr>
        <w:t>需电话</w:t>
      </w:r>
      <w:proofErr w:type="gramEnd"/>
      <w:r>
        <w:rPr>
          <w:rFonts w:hint="eastAsia"/>
        </w:rPr>
        <w:t>告知主管，并在上岗的第一天补办手续。</w:t>
      </w:r>
    </w:p>
    <w:p w14:paraId="42F02E93" w14:textId="77777777" w:rsidR="00F13909" w:rsidRDefault="00F13909" w:rsidP="00F13909">
      <w:r>
        <w:t>6</w:t>
      </w:r>
      <w:r>
        <w:rPr>
          <w:rFonts w:hint="eastAsia"/>
        </w:rPr>
        <w:t>、员工旷工、迟到、早退之工时不得以休假日或加班时间相抵。</w:t>
      </w:r>
    </w:p>
    <w:p w14:paraId="13379FB6" w14:textId="77777777" w:rsidR="00F13909" w:rsidRDefault="00F13909" w:rsidP="00F13909">
      <w:r>
        <w:t>7</w:t>
      </w:r>
      <w:r>
        <w:rPr>
          <w:rFonts w:hint="eastAsia"/>
        </w:rPr>
        <w:t>、凡出差均包含休息日，其中休息日不予调休。</w:t>
      </w:r>
    </w:p>
    <w:p w14:paraId="57F6C895" w14:textId="77777777" w:rsidR="00F13909" w:rsidRDefault="00F13909" w:rsidP="00F13909">
      <w:r>
        <w:t>8</w:t>
      </w:r>
      <w:r>
        <w:rPr>
          <w:rFonts w:hint="eastAsia"/>
        </w:rPr>
        <w:t>、法定节假日值班的，由所在部门事先将值班名单</w:t>
      </w:r>
      <w:proofErr w:type="gramStart"/>
      <w:r>
        <w:rPr>
          <w:rFonts w:hint="eastAsia"/>
        </w:rPr>
        <w:t>报中心</w:t>
      </w:r>
      <w:proofErr w:type="gramEnd"/>
      <w:r>
        <w:rPr>
          <w:rFonts w:hint="eastAsia"/>
        </w:rPr>
        <w:t>办公室审核，报批后方予以计算加班，根据情况发放值班补贴或安排调休。</w:t>
      </w:r>
    </w:p>
    <w:p w14:paraId="3179D033" w14:textId="77777777" w:rsidR="00F13909" w:rsidRDefault="00F13909" w:rsidP="00F13909"/>
    <w:p w14:paraId="293506BA" w14:textId="77777777" w:rsidR="00E6297B" w:rsidRPr="00F13909" w:rsidRDefault="00E6297B"/>
    <w:sectPr w:rsidR="00E6297B" w:rsidRPr="00F13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xl x" w:date="2015-05-22T16:46:00Z" w:initials="xx">
    <w:p w14:paraId="1819A291" w14:textId="77777777" w:rsidR="009606DD" w:rsidRDefault="009606DD">
      <w:pPr>
        <w:pStyle w:val="a5"/>
        <w:rPr>
          <w:rFonts w:hint="eastAsia"/>
        </w:rPr>
      </w:pPr>
      <w:r>
        <w:rPr>
          <w:rStyle w:val="a4"/>
        </w:rPr>
        <w:annotationRef/>
      </w:r>
      <w:r w:rsidR="004C0CBE">
        <w:rPr>
          <w:rFonts w:hint="eastAsia"/>
        </w:rPr>
        <w:t>上网查找相应的条文，了解相关的劳动法及合同法的内容</w:t>
      </w:r>
      <w:r w:rsidR="004C0CBE">
        <w:rPr>
          <w:rFonts w:hint="eastAsia"/>
        </w:rPr>
        <w:t>。</w:t>
      </w:r>
    </w:p>
  </w:comment>
  <w:comment w:id="4" w:author="xl x" w:date="2015-05-22T17:11:00Z" w:initials="xx">
    <w:p w14:paraId="2A7E57F7" w14:textId="77777777" w:rsidR="004C0CBE" w:rsidRDefault="004C0CBE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表格中打</w:t>
      </w:r>
      <w:r>
        <w:rPr>
          <w:rFonts w:hint="eastAsia"/>
        </w:rPr>
        <w:t>*</w:t>
      </w:r>
      <w:r>
        <w:rPr>
          <w:rFonts w:hint="eastAsia"/>
        </w:rPr>
        <w:t>号的单元格，每位员工必须认真填写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19A291" w15:done="0"/>
  <w15:commentEx w15:paraId="2A7E57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xl x">
    <w15:presenceInfo w15:providerId="Windows Live" w15:userId="330b4de93e4392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DF"/>
    <w:rsid w:val="00086D01"/>
    <w:rsid w:val="001A33DF"/>
    <w:rsid w:val="001F75D5"/>
    <w:rsid w:val="00407123"/>
    <w:rsid w:val="004C0CBE"/>
    <w:rsid w:val="005E3CB6"/>
    <w:rsid w:val="006948D7"/>
    <w:rsid w:val="007A3074"/>
    <w:rsid w:val="009606DD"/>
    <w:rsid w:val="00B2119E"/>
    <w:rsid w:val="00D11632"/>
    <w:rsid w:val="00E6297B"/>
    <w:rsid w:val="00E94ADF"/>
    <w:rsid w:val="00F1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E3725"/>
  <w15:chartTrackingRefBased/>
  <w15:docId w15:val="{0B91B60D-CA5E-46D3-A870-74E15F441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9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7A30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7A30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uestion-title">
    <w:name w:val="question-title"/>
    <w:basedOn w:val="a0"/>
    <w:rsid w:val="00F13909"/>
  </w:style>
  <w:style w:type="character" w:customStyle="1" w:styleId="1Char">
    <w:name w:val="标题 1 Char"/>
    <w:basedOn w:val="a0"/>
    <w:link w:val="1"/>
    <w:rsid w:val="007A3074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7A307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086D0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086D01"/>
  </w:style>
  <w:style w:type="paragraph" w:styleId="20">
    <w:name w:val="toc 2"/>
    <w:basedOn w:val="a"/>
    <w:next w:val="a"/>
    <w:autoRedefine/>
    <w:uiPriority w:val="39"/>
    <w:rsid w:val="00086D01"/>
    <w:pPr>
      <w:ind w:leftChars="200" w:left="420"/>
    </w:pPr>
  </w:style>
  <w:style w:type="character" w:styleId="a3">
    <w:name w:val="Hyperlink"/>
    <w:basedOn w:val="a0"/>
    <w:uiPriority w:val="99"/>
    <w:unhideWhenUsed/>
    <w:rsid w:val="00086D01"/>
    <w:rPr>
      <w:color w:val="0563C1" w:themeColor="hyperlink"/>
      <w:u w:val="single"/>
    </w:rPr>
  </w:style>
  <w:style w:type="character" w:styleId="a4">
    <w:name w:val="annotation reference"/>
    <w:basedOn w:val="a0"/>
    <w:rsid w:val="009606DD"/>
    <w:rPr>
      <w:sz w:val="21"/>
      <w:szCs w:val="21"/>
    </w:rPr>
  </w:style>
  <w:style w:type="paragraph" w:styleId="a5">
    <w:name w:val="annotation text"/>
    <w:basedOn w:val="a"/>
    <w:link w:val="Char"/>
    <w:rsid w:val="009606DD"/>
    <w:pPr>
      <w:jc w:val="left"/>
    </w:pPr>
  </w:style>
  <w:style w:type="character" w:customStyle="1" w:styleId="Char">
    <w:name w:val="批注文字 Char"/>
    <w:basedOn w:val="a0"/>
    <w:link w:val="a5"/>
    <w:rsid w:val="009606DD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6">
    <w:name w:val="annotation subject"/>
    <w:basedOn w:val="a5"/>
    <w:next w:val="a5"/>
    <w:link w:val="Char0"/>
    <w:rsid w:val="009606DD"/>
    <w:rPr>
      <w:b/>
      <w:bCs/>
    </w:rPr>
  </w:style>
  <w:style w:type="character" w:customStyle="1" w:styleId="Char0">
    <w:name w:val="批注主题 Char"/>
    <w:basedOn w:val="Char"/>
    <w:link w:val="a6"/>
    <w:rsid w:val="009606DD"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styleId="a7">
    <w:name w:val="Balloon Text"/>
    <w:basedOn w:val="a"/>
    <w:link w:val="Char1"/>
    <w:rsid w:val="009606DD"/>
    <w:rPr>
      <w:sz w:val="18"/>
      <w:szCs w:val="18"/>
    </w:rPr>
  </w:style>
  <w:style w:type="character" w:customStyle="1" w:styleId="Char1">
    <w:name w:val="批注框文本 Char"/>
    <w:basedOn w:val="a0"/>
    <w:link w:val="a7"/>
    <w:rsid w:val="009606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89C3-10C0-4F11-8639-169F0DAC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861</Words>
  <Characters>4913</Characters>
  <Application>Microsoft Office Word</Application>
  <DocSecurity>0</DocSecurity>
  <Lines>40</Lines>
  <Paragraphs>11</Paragraphs>
  <ScaleCrop>false</ScaleCrop>
  <Company/>
  <LinksUpToDate>false</LinksUpToDate>
  <CharactersWithSpaces>5763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x</dc:creator>
  <cp:keywords/>
  <dc:description/>
  <cp:lastModifiedBy>xl x</cp:lastModifiedBy>
  <cp:revision>3</cp:revision>
  <dcterms:created xsi:type="dcterms:W3CDTF">2015-05-22T06:23:00Z</dcterms:created>
  <dcterms:modified xsi:type="dcterms:W3CDTF">2015-05-22T09:27:00Z</dcterms:modified>
</cp:coreProperties>
</file>