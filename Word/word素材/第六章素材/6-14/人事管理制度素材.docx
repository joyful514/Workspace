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42C87" w14:textId="77777777" w:rsidR="001452BC" w:rsidRDefault="003336C7" w:rsidP="001452BC">
      <w:pPr>
        <w:pStyle w:val="1"/>
        <w:jc w:val="center"/>
      </w:pPr>
      <w:bookmarkStart w:id="0" w:name="_Toc158344729"/>
      <w:bookmarkStart w:id="1" w:name="_Toc384210151"/>
      <w:r>
        <w:rPr>
          <w:rFonts w:hint="eastAsia"/>
        </w:rPr>
        <w:t>人事管理制度</w:t>
      </w:r>
      <w:bookmarkStart w:id="2" w:name="_Toc157139180"/>
      <w:bookmarkStart w:id="3" w:name="_Toc157139173"/>
      <w:bookmarkStart w:id="4" w:name="_Toc158344730"/>
      <w:bookmarkEnd w:id="0"/>
      <w:bookmarkEnd w:id="1"/>
    </w:p>
    <w:sdt>
      <w:sdtPr>
        <w:rPr>
          <w:rFonts w:ascii="Times New Roman" w:eastAsia="宋体" w:hAnsi="Times New Roman" w:cs="Times New Roman"/>
          <w:b w:val="0"/>
          <w:bCs w:val="0"/>
          <w:color w:val="auto"/>
          <w:sz w:val="24"/>
          <w:szCs w:val="24"/>
          <w:lang w:val="zh-CN"/>
        </w:rPr>
        <w:id w:val="161444451"/>
        <w:docPartObj>
          <w:docPartGallery w:val="Table of Contents"/>
          <w:docPartUnique/>
        </w:docPartObj>
      </w:sdtPr>
      <w:sdtContent>
        <w:p w14:paraId="64BCFF1F" w14:textId="77777777" w:rsidR="003101C8" w:rsidRPr="00C87A99" w:rsidRDefault="003101C8" w:rsidP="00C87A99">
          <w:pPr>
            <w:pStyle w:val="TOC"/>
            <w:spacing w:line="360" w:lineRule="auto"/>
            <w:jc w:val="center"/>
            <w:rPr>
              <w:rFonts w:ascii="黑体" w:eastAsia="黑体" w:hAnsi="黑体"/>
            </w:rPr>
          </w:pPr>
          <w:r w:rsidRPr="00C87A99">
            <w:rPr>
              <w:rFonts w:ascii="黑体" w:eastAsia="黑体" w:hAnsi="黑体"/>
              <w:lang w:val="zh-CN"/>
            </w:rPr>
            <w:t>目录</w:t>
          </w:r>
        </w:p>
        <w:p w14:paraId="41943E6D" w14:textId="77777777" w:rsidR="003101C8" w:rsidRPr="00C87A99" w:rsidRDefault="003101C8" w:rsidP="00C87A99">
          <w:pPr>
            <w:pStyle w:val="11"/>
            <w:tabs>
              <w:tab w:val="right" w:leader="dot" w:pos="8302"/>
            </w:tabs>
            <w:spacing w:line="360" w:lineRule="auto"/>
            <w:jc w:val="center"/>
            <w:rPr>
              <w:rFonts w:ascii="黑体" w:eastAsia="黑体" w:hAnsi="黑体" w:cstheme="minorBidi"/>
              <w:noProof/>
              <w:kern w:val="2"/>
              <w:sz w:val="28"/>
              <w:szCs w:val="28"/>
            </w:rPr>
          </w:pPr>
          <w:r w:rsidRPr="00C87A99">
            <w:rPr>
              <w:rFonts w:ascii="黑体" w:eastAsia="黑体" w:hAnsi="黑体"/>
              <w:sz w:val="28"/>
              <w:szCs w:val="28"/>
            </w:rPr>
            <w:fldChar w:fldCharType="begin"/>
          </w:r>
          <w:r w:rsidRPr="00C87A99">
            <w:rPr>
              <w:rFonts w:ascii="黑体" w:eastAsia="黑体" w:hAnsi="黑体"/>
              <w:sz w:val="28"/>
              <w:szCs w:val="28"/>
            </w:rPr>
            <w:instrText xml:space="preserve"> TOC \o "1-3" \h \z \u </w:instrText>
          </w:r>
          <w:r w:rsidRPr="00C87A99">
            <w:rPr>
              <w:rFonts w:ascii="黑体" w:eastAsia="黑体" w:hAnsi="黑体"/>
              <w:sz w:val="28"/>
              <w:szCs w:val="28"/>
            </w:rPr>
            <w:fldChar w:fldCharType="separate"/>
          </w:r>
          <w:hyperlink w:anchor="_Toc384210151" w:history="1">
            <w:r w:rsidRPr="00C87A99">
              <w:rPr>
                <w:rStyle w:val="aa"/>
                <w:rFonts w:ascii="黑体" w:eastAsia="黑体" w:hAnsi="黑体" w:hint="eastAsia"/>
                <w:noProof/>
                <w:sz w:val="28"/>
                <w:szCs w:val="28"/>
              </w:rPr>
              <w:t>人事管理制度</w:t>
            </w:r>
            <w:r w:rsidRPr="00C87A99">
              <w:rPr>
                <w:rFonts w:ascii="黑体" w:eastAsia="黑体" w:hAnsi="黑体"/>
                <w:noProof/>
                <w:webHidden/>
                <w:sz w:val="28"/>
                <w:szCs w:val="28"/>
              </w:rPr>
              <w:tab/>
            </w:r>
            <w:r w:rsidRPr="00C87A99">
              <w:rPr>
                <w:rFonts w:ascii="黑体" w:eastAsia="黑体" w:hAnsi="黑体"/>
                <w:noProof/>
                <w:webHidden/>
                <w:sz w:val="28"/>
                <w:szCs w:val="28"/>
              </w:rPr>
              <w:fldChar w:fldCharType="begin"/>
            </w:r>
            <w:r w:rsidRPr="00C87A99">
              <w:rPr>
                <w:rFonts w:ascii="黑体" w:eastAsia="黑体" w:hAnsi="黑体"/>
                <w:noProof/>
                <w:webHidden/>
                <w:sz w:val="28"/>
                <w:szCs w:val="28"/>
              </w:rPr>
              <w:instrText xml:space="preserve"> PAGEREF _Toc384210151 \h </w:instrText>
            </w:r>
            <w:r w:rsidRPr="00C87A99">
              <w:rPr>
                <w:rFonts w:ascii="黑体" w:eastAsia="黑体" w:hAnsi="黑体"/>
                <w:noProof/>
                <w:webHidden/>
                <w:sz w:val="28"/>
                <w:szCs w:val="28"/>
              </w:rPr>
            </w:r>
            <w:r w:rsidRPr="00C87A99">
              <w:rPr>
                <w:rFonts w:ascii="黑体" w:eastAsia="黑体" w:hAnsi="黑体"/>
                <w:noProof/>
                <w:webHidden/>
                <w:sz w:val="28"/>
                <w:szCs w:val="28"/>
              </w:rPr>
              <w:fldChar w:fldCharType="separate"/>
            </w:r>
            <w:r w:rsidRPr="00C87A99">
              <w:rPr>
                <w:rFonts w:ascii="黑体" w:eastAsia="黑体" w:hAnsi="黑体"/>
                <w:noProof/>
                <w:webHidden/>
                <w:sz w:val="28"/>
                <w:szCs w:val="28"/>
              </w:rPr>
              <w:t>1</w:t>
            </w:r>
            <w:r w:rsidRPr="00C87A99">
              <w:rPr>
                <w:rFonts w:ascii="黑体" w:eastAsia="黑体" w:hAnsi="黑体"/>
                <w:noProof/>
                <w:webHidden/>
                <w:sz w:val="28"/>
                <w:szCs w:val="28"/>
              </w:rPr>
              <w:fldChar w:fldCharType="end"/>
            </w:r>
          </w:hyperlink>
        </w:p>
        <w:p w14:paraId="6F2BA03B"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52" w:history="1">
            <w:r w:rsidR="003101C8" w:rsidRPr="00C87A99">
              <w:rPr>
                <w:rStyle w:val="aa"/>
                <w:rFonts w:ascii="黑体" w:eastAsia="黑体" w:hAnsi="黑体" w:hint="eastAsia"/>
                <w:noProof/>
                <w:sz w:val="28"/>
                <w:szCs w:val="28"/>
              </w:rPr>
              <w:t>一、总</w:t>
            </w:r>
            <w:r w:rsidR="003101C8" w:rsidRPr="00C87A99">
              <w:rPr>
                <w:rStyle w:val="aa"/>
                <w:rFonts w:ascii="黑体" w:eastAsia="黑体" w:hAnsi="黑体"/>
                <w:noProof/>
                <w:sz w:val="28"/>
                <w:szCs w:val="28"/>
              </w:rPr>
              <w:t xml:space="preserve">   </w:t>
            </w:r>
            <w:r w:rsidR="003101C8" w:rsidRPr="00C87A99">
              <w:rPr>
                <w:rStyle w:val="aa"/>
                <w:rFonts w:ascii="黑体" w:eastAsia="黑体" w:hAnsi="黑体" w:hint="eastAsia"/>
                <w:noProof/>
                <w:sz w:val="28"/>
                <w:szCs w:val="28"/>
              </w:rPr>
              <w:t>则</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_Toc384210152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1</w:t>
            </w:r>
            <w:r w:rsidR="003101C8" w:rsidRPr="00C87A99">
              <w:rPr>
                <w:rFonts w:ascii="黑体" w:eastAsia="黑体" w:hAnsi="黑体"/>
                <w:noProof/>
                <w:webHidden/>
                <w:sz w:val="28"/>
                <w:szCs w:val="28"/>
              </w:rPr>
              <w:fldChar w:fldCharType="end"/>
            </w:r>
          </w:hyperlink>
        </w:p>
        <w:p w14:paraId="77AEDFF5"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53" w:history="1">
            <w:r w:rsidR="003101C8" w:rsidRPr="00C87A99">
              <w:rPr>
                <w:rStyle w:val="aa"/>
                <w:rFonts w:ascii="黑体" w:eastAsia="黑体" w:hAnsi="黑体" w:hint="eastAsia"/>
                <w:noProof/>
                <w:sz w:val="28"/>
                <w:szCs w:val="28"/>
              </w:rPr>
              <w:t>二、员工行为准则</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_Toc384210153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1</w:t>
            </w:r>
            <w:r w:rsidR="003101C8" w:rsidRPr="00C87A99">
              <w:rPr>
                <w:rFonts w:ascii="黑体" w:eastAsia="黑体" w:hAnsi="黑体"/>
                <w:noProof/>
                <w:webHidden/>
                <w:sz w:val="28"/>
                <w:szCs w:val="28"/>
              </w:rPr>
              <w:fldChar w:fldCharType="end"/>
            </w:r>
          </w:hyperlink>
        </w:p>
        <w:p w14:paraId="0AD2A2D5"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54" w:history="1">
            <w:r w:rsidR="003101C8" w:rsidRPr="00C87A99">
              <w:rPr>
                <w:rStyle w:val="aa"/>
                <w:rFonts w:ascii="黑体" w:eastAsia="黑体" w:hAnsi="黑体" w:hint="eastAsia"/>
                <w:noProof/>
                <w:sz w:val="28"/>
                <w:szCs w:val="28"/>
              </w:rPr>
              <w:t>三、招聘与录用</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_Toc384210154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3</w:t>
            </w:r>
            <w:r w:rsidR="003101C8" w:rsidRPr="00C87A99">
              <w:rPr>
                <w:rFonts w:ascii="黑体" w:eastAsia="黑体" w:hAnsi="黑体"/>
                <w:noProof/>
                <w:webHidden/>
                <w:sz w:val="28"/>
                <w:szCs w:val="28"/>
              </w:rPr>
              <w:fldChar w:fldCharType="end"/>
            </w:r>
          </w:hyperlink>
        </w:p>
        <w:p w14:paraId="4DBD7D5A"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55" w:history="1">
            <w:r w:rsidR="003101C8" w:rsidRPr="00C87A99">
              <w:rPr>
                <w:rStyle w:val="aa"/>
                <w:rFonts w:ascii="黑体" w:eastAsia="黑体" w:hAnsi="黑体" w:hint="eastAsia"/>
                <w:noProof/>
                <w:sz w:val="28"/>
                <w:szCs w:val="28"/>
              </w:rPr>
              <w:t>四、员工培训</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_Toc384210155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5</w:t>
            </w:r>
            <w:r w:rsidR="003101C8" w:rsidRPr="00C87A99">
              <w:rPr>
                <w:rFonts w:ascii="黑体" w:eastAsia="黑体" w:hAnsi="黑体"/>
                <w:noProof/>
                <w:webHidden/>
                <w:sz w:val="28"/>
                <w:szCs w:val="28"/>
              </w:rPr>
              <w:fldChar w:fldCharType="end"/>
            </w:r>
          </w:hyperlink>
        </w:p>
        <w:p w14:paraId="797EB378"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56" w:history="1">
            <w:r w:rsidR="003101C8" w:rsidRPr="00C87A99">
              <w:rPr>
                <w:rStyle w:val="aa"/>
                <w:rFonts w:ascii="黑体" w:eastAsia="黑体" w:hAnsi="黑体" w:hint="eastAsia"/>
                <w:noProof/>
                <w:sz w:val="28"/>
                <w:szCs w:val="28"/>
              </w:rPr>
              <w:t>五、薪资与福利</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_Toc384210156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7</w:t>
            </w:r>
            <w:r w:rsidR="003101C8" w:rsidRPr="00C87A99">
              <w:rPr>
                <w:rFonts w:ascii="黑体" w:eastAsia="黑体" w:hAnsi="黑体"/>
                <w:noProof/>
                <w:webHidden/>
                <w:sz w:val="28"/>
                <w:szCs w:val="28"/>
              </w:rPr>
              <w:fldChar w:fldCharType="end"/>
            </w:r>
          </w:hyperlink>
        </w:p>
        <w:p w14:paraId="0CB7F144"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57" w:history="1">
            <w:r w:rsidR="003101C8" w:rsidRPr="00C87A99">
              <w:rPr>
                <w:rStyle w:val="aa"/>
                <w:rFonts w:ascii="黑体" w:eastAsia="黑体" w:hAnsi="黑体" w:hint="eastAsia"/>
                <w:noProof/>
                <w:sz w:val="28"/>
                <w:szCs w:val="28"/>
              </w:rPr>
              <w:t>六、考核与奖惩</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_Toc384210157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9</w:t>
            </w:r>
            <w:r w:rsidR="003101C8" w:rsidRPr="00C87A99">
              <w:rPr>
                <w:rFonts w:ascii="黑体" w:eastAsia="黑体" w:hAnsi="黑体"/>
                <w:noProof/>
                <w:webHidden/>
                <w:sz w:val="28"/>
                <w:szCs w:val="28"/>
              </w:rPr>
              <w:fldChar w:fldCharType="end"/>
            </w:r>
          </w:hyperlink>
        </w:p>
        <w:p w14:paraId="07AF7C1F"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58" w:history="1">
            <w:r w:rsidR="003101C8" w:rsidRPr="00C87A99">
              <w:rPr>
                <w:rStyle w:val="aa"/>
                <w:rFonts w:ascii="黑体" w:eastAsia="黑体" w:hAnsi="黑体" w:hint="eastAsia"/>
                <w:noProof/>
                <w:sz w:val="28"/>
                <w:szCs w:val="28"/>
              </w:rPr>
              <w:t>七、考勤、请假、加班</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_Toc384210158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13</w:t>
            </w:r>
            <w:r w:rsidR="003101C8" w:rsidRPr="00C87A99">
              <w:rPr>
                <w:rFonts w:ascii="黑体" w:eastAsia="黑体" w:hAnsi="黑体"/>
                <w:noProof/>
                <w:webHidden/>
                <w:sz w:val="28"/>
                <w:szCs w:val="28"/>
              </w:rPr>
              <w:fldChar w:fldCharType="end"/>
            </w:r>
          </w:hyperlink>
        </w:p>
        <w:p w14:paraId="72397080"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59" w:history="1">
            <w:r w:rsidR="003101C8" w:rsidRPr="00C87A99">
              <w:rPr>
                <w:rStyle w:val="aa"/>
                <w:rFonts w:ascii="黑体" w:eastAsia="黑体" w:hAnsi="黑体" w:hint="eastAsia"/>
                <w:noProof/>
                <w:sz w:val="28"/>
                <w:szCs w:val="28"/>
              </w:rPr>
              <w:t>八、工作周记</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_Toc384210159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16</w:t>
            </w:r>
            <w:r w:rsidR="003101C8" w:rsidRPr="00C87A99">
              <w:rPr>
                <w:rFonts w:ascii="黑体" w:eastAsia="黑体" w:hAnsi="黑体"/>
                <w:noProof/>
                <w:webHidden/>
                <w:sz w:val="28"/>
                <w:szCs w:val="28"/>
              </w:rPr>
              <w:fldChar w:fldCharType="end"/>
            </w:r>
          </w:hyperlink>
        </w:p>
        <w:p w14:paraId="209DC408"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60" w:history="1">
            <w:r w:rsidR="003101C8" w:rsidRPr="00C87A99">
              <w:rPr>
                <w:rStyle w:val="aa"/>
                <w:rFonts w:ascii="黑体" w:eastAsia="黑体" w:hAnsi="黑体" w:hint="eastAsia"/>
                <w:noProof/>
                <w:sz w:val="28"/>
                <w:szCs w:val="28"/>
              </w:rPr>
              <w:t>九、保密守则</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_Toc384210160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16</w:t>
            </w:r>
            <w:r w:rsidR="003101C8" w:rsidRPr="00C87A99">
              <w:rPr>
                <w:rFonts w:ascii="黑体" w:eastAsia="黑体" w:hAnsi="黑体"/>
                <w:noProof/>
                <w:webHidden/>
                <w:sz w:val="28"/>
                <w:szCs w:val="28"/>
              </w:rPr>
              <w:fldChar w:fldCharType="end"/>
            </w:r>
          </w:hyperlink>
        </w:p>
        <w:p w14:paraId="5F761F2D"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61" w:history="1">
            <w:r w:rsidR="003101C8" w:rsidRPr="00C87A99">
              <w:rPr>
                <w:rStyle w:val="aa"/>
                <w:rFonts w:ascii="黑体" w:eastAsia="黑体" w:hAnsi="黑体" w:hint="eastAsia"/>
                <w:noProof/>
                <w:sz w:val="28"/>
                <w:szCs w:val="28"/>
              </w:rPr>
              <w:t>十、文档资料及印章管理</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_Toc384210161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17</w:t>
            </w:r>
            <w:r w:rsidR="003101C8" w:rsidRPr="00C87A99">
              <w:rPr>
                <w:rFonts w:ascii="黑体" w:eastAsia="黑体" w:hAnsi="黑体"/>
                <w:noProof/>
                <w:webHidden/>
                <w:sz w:val="28"/>
                <w:szCs w:val="28"/>
              </w:rPr>
              <w:fldChar w:fldCharType="end"/>
            </w:r>
          </w:hyperlink>
        </w:p>
        <w:p w14:paraId="5196EAFF"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62" w:history="1">
            <w:r w:rsidR="003101C8" w:rsidRPr="00C87A99">
              <w:rPr>
                <w:rStyle w:val="aa"/>
                <w:rFonts w:ascii="黑体" w:eastAsia="黑体" w:hAnsi="黑体" w:hint="eastAsia"/>
                <w:noProof/>
                <w:sz w:val="28"/>
                <w:szCs w:val="28"/>
              </w:rPr>
              <w:t>十一、会议管理规定</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_Toc384210162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19</w:t>
            </w:r>
            <w:r w:rsidR="003101C8" w:rsidRPr="00C87A99">
              <w:rPr>
                <w:rFonts w:ascii="黑体" w:eastAsia="黑体" w:hAnsi="黑体"/>
                <w:noProof/>
                <w:webHidden/>
                <w:sz w:val="28"/>
                <w:szCs w:val="28"/>
              </w:rPr>
              <w:fldChar w:fldCharType="end"/>
            </w:r>
          </w:hyperlink>
        </w:p>
        <w:p w14:paraId="25C216D3"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63" w:history="1">
            <w:r w:rsidR="003101C8" w:rsidRPr="00C87A99">
              <w:rPr>
                <w:rStyle w:val="aa"/>
                <w:rFonts w:ascii="黑体" w:eastAsia="黑体" w:hAnsi="黑体" w:hint="eastAsia"/>
                <w:noProof/>
                <w:sz w:val="28"/>
                <w:szCs w:val="28"/>
              </w:rPr>
              <w:t>十二、固定资产及低值易耗品的管理规定</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_Toc384210163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20</w:t>
            </w:r>
            <w:r w:rsidR="003101C8" w:rsidRPr="00C87A99">
              <w:rPr>
                <w:rFonts w:ascii="黑体" w:eastAsia="黑体" w:hAnsi="黑体"/>
                <w:noProof/>
                <w:webHidden/>
                <w:sz w:val="28"/>
                <w:szCs w:val="28"/>
              </w:rPr>
              <w:fldChar w:fldCharType="end"/>
            </w:r>
          </w:hyperlink>
        </w:p>
        <w:p w14:paraId="21F25C7E"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64" w:history="1">
            <w:r w:rsidR="003101C8" w:rsidRPr="00C87A99">
              <w:rPr>
                <w:rStyle w:val="aa"/>
                <w:rFonts w:ascii="黑体" w:eastAsia="黑体" w:hAnsi="黑体" w:hint="eastAsia"/>
                <w:noProof/>
                <w:sz w:val="28"/>
                <w:szCs w:val="28"/>
              </w:rPr>
              <w:t>十三、机动车辆管理规定</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_Toc384210164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23</w:t>
            </w:r>
            <w:r w:rsidR="003101C8" w:rsidRPr="00C87A99">
              <w:rPr>
                <w:rFonts w:ascii="黑体" w:eastAsia="黑体" w:hAnsi="黑体"/>
                <w:noProof/>
                <w:webHidden/>
                <w:sz w:val="28"/>
                <w:szCs w:val="28"/>
              </w:rPr>
              <w:fldChar w:fldCharType="end"/>
            </w:r>
          </w:hyperlink>
        </w:p>
        <w:p w14:paraId="69D31E52"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65" w:history="1">
            <w:r w:rsidR="003101C8" w:rsidRPr="00C87A99">
              <w:rPr>
                <w:rStyle w:val="aa"/>
                <w:rFonts w:ascii="黑体" w:eastAsia="黑体" w:hAnsi="黑体" w:hint="eastAsia"/>
                <w:noProof/>
                <w:sz w:val="28"/>
                <w:szCs w:val="28"/>
              </w:rPr>
              <w:t>十四、电话、传真、复印、计算机使用管理规定</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_Toc384210165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25</w:t>
            </w:r>
            <w:r w:rsidR="003101C8" w:rsidRPr="00C87A99">
              <w:rPr>
                <w:rFonts w:ascii="黑体" w:eastAsia="黑体" w:hAnsi="黑体"/>
                <w:noProof/>
                <w:webHidden/>
                <w:sz w:val="28"/>
                <w:szCs w:val="28"/>
              </w:rPr>
              <w:fldChar w:fldCharType="end"/>
            </w:r>
          </w:hyperlink>
        </w:p>
        <w:p w14:paraId="633F13BE" w14:textId="77777777" w:rsidR="003101C8" w:rsidRPr="00C87A99" w:rsidRDefault="00C87A99" w:rsidP="00C87A99">
          <w:pPr>
            <w:pStyle w:val="21"/>
            <w:tabs>
              <w:tab w:val="right" w:leader="dot" w:pos="8302"/>
            </w:tabs>
            <w:spacing w:line="360" w:lineRule="auto"/>
            <w:ind w:left="480"/>
            <w:jc w:val="center"/>
            <w:rPr>
              <w:rFonts w:ascii="黑体" w:eastAsia="黑体" w:hAnsi="黑体" w:cstheme="minorBidi"/>
              <w:noProof/>
              <w:kern w:val="2"/>
              <w:sz w:val="28"/>
              <w:szCs w:val="28"/>
            </w:rPr>
          </w:pPr>
          <w:hyperlink w:anchor="_Toc384210166" w:history="1">
            <w:r w:rsidR="003101C8" w:rsidRPr="00C87A99">
              <w:rPr>
                <w:rStyle w:val="aa"/>
                <w:rFonts w:ascii="黑体" w:eastAsia="黑体" w:hAnsi="黑体" w:hint="eastAsia"/>
                <w:noProof/>
                <w:sz w:val="28"/>
                <w:szCs w:val="28"/>
              </w:rPr>
              <w:t>十五、其</w:t>
            </w:r>
            <w:r w:rsidR="003101C8" w:rsidRPr="00C87A99">
              <w:rPr>
                <w:rStyle w:val="aa"/>
                <w:rFonts w:ascii="黑体" w:eastAsia="黑体" w:hAnsi="黑体"/>
                <w:noProof/>
                <w:sz w:val="28"/>
                <w:szCs w:val="28"/>
              </w:rPr>
              <w:t xml:space="preserve">   </w:t>
            </w:r>
            <w:r w:rsidR="003101C8" w:rsidRPr="00C87A99">
              <w:rPr>
                <w:rStyle w:val="aa"/>
                <w:rFonts w:ascii="黑体" w:eastAsia="黑体" w:hAnsi="黑体" w:hint="eastAsia"/>
                <w:noProof/>
                <w:sz w:val="28"/>
                <w:szCs w:val="28"/>
              </w:rPr>
              <w:t>他</w:t>
            </w:r>
            <w:r w:rsidR="003101C8" w:rsidRPr="00C87A99">
              <w:rPr>
                <w:rFonts w:ascii="黑体" w:eastAsia="黑体" w:hAnsi="黑体"/>
                <w:noProof/>
                <w:webHidden/>
                <w:sz w:val="28"/>
                <w:szCs w:val="28"/>
              </w:rPr>
              <w:tab/>
            </w:r>
            <w:r w:rsidR="003101C8" w:rsidRPr="00C87A99">
              <w:rPr>
                <w:rFonts w:ascii="黑体" w:eastAsia="黑体" w:hAnsi="黑体"/>
                <w:noProof/>
                <w:webHidden/>
                <w:sz w:val="28"/>
                <w:szCs w:val="28"/>
              </w:rPr>
              <w:fldChar w:fldCharType="begin"/>
            </w:r>
            <w:r w:rsidR="003101C8" w:rsidRPr="00C87A99">
              <w:rPr>
                <w:rFonts w:ascii="黑体" w:eastAsia="黑体" w:hAnsi="黑体"/>
                <w:noProof/>
                <w:webHidden/>
                <w:sz w:val="28"/>
                <w:szCs w:val="28"/>
              </w:rPr>
              <w:instrText xml:space="preserve"> PAGEREF _Toc384210166 \h </w:instrText>
            </w:r>
            <w:r w:rsidR="003101C8" w:rsidRPr="00C87A99">
              <w:rPr>
                <w:rFonts w:ascii="黑体" w:eastAsia="黑体" w:hAnsi="黑体"/>
                <w:noProof/>
                <w:webHidden/>
                <w:sz w:val="28"/>
                <w:szCs w:val="28"/>
              </w:rPr>
            </w:r>
            <w:r w:rsidR="003101C8" w:rsidRPr="00C87A99">
              <w:rPr>
                <w:rFonts w:ascii="黑体" w:eastAsia="黑体" w:hAnsi="黑体"/>
                <w:noProof/>
                <w:webHidden/>
                <w:sz w:val="28"/>
                <w:szCs w:val="28"/>
              </w:rPr>
              <w:fldChar w:fldCharType="separate"/>
            </w:r>
            <w:r w:rsidR="003101C8" w:rsidRPr="00C87A99">
              <w:rPr>
                <w:rFonts w:ascii="黑体" w:eastAsia="黑体" w:hAnsi="黑体"/>
                <w:noProof/>
                <w:webHidden/>
                <w:sz w:val="28"/>
                <w:szCs w:val="28"/>
              </w:rPr>
              <w:t>27</w:t>
            </w:r>
            <w:r w:rsidR="003101C8" w:rsidRPr="00C87A99">
              <w:rPr>
                <w:rFonts w:ascii="黑体" w:eastAsia="黑体" w:hAnsi="黑体"/>
                <w:noProof/>
                <w:webHidden/>
                <w:sz w:val="28"/>
                <w:szCs w:val="28"/>
              </w:rPr>
              <w:fldChar w:fldCharType="end"/>
            </w:r>
          </w:hyperlink>
        </w:p>
        <w:p w14:paraId="05E545B4" w14:textId="06E15A5B" w:rsidR="003101C8" w:rsidRDefault="003101C8" w:rsidP="00C87A99">
          <w:pPr>
            <w:spacing w:line="360" w:lineRule="auto"/>
            <w:jc w:val="center"/>
          </w:pPr>
          <w:r w:rsidRPr="00C87A99">
            <w:rPr>
              <w:rFonts w:ascii="黑体" w:eastAsia="黑体" w:hAnsi="黑体"/>
              <w:b/>
              <w:bCs/>
              <w:sz w:val="28"/>
              <w:szCs w:val="28"/>
              <w:lang w:val="zh-CN"/>
            </w:rPr>
            <w:fldChar w:fldCharType="end"/>
          </w:r>
        </w:p>
      </w:sdtContent>
    </w:sdt>
    <w:p w14:paraId="47AFD086" w14:textId="11A7ACB3" w:rsidR="003336C7" w:rsidRDefault="003336C7" w:rsidP="001452BC">
      <w:pPr>
        <w:pStyle w:val="2"/>
      </w:pPr>
      <w:bookmarkStart w:id="5" w:name="_Toc384210152"/>
      <w:r>
        <w:rPr>
          <w:rFonts w:hint="eastAsia"/>
        </w:rPr>
        <w:lastRenderedPageBreak/>
        <w:t>一、总</w:t>
      </w:r>
      <w:r>
        <w:rPr>
          <w:rFonts w:hint="eastAsia"/>
        </w:rPr>
        <w:t xml:space="preserve">   </w:t>
      </w:r>
      <w:r>
        <w:rPr>
          <w:rFonts w:hint="eastAsia"/>
        </w:rPr>
        <w:t>则</w:t>
      </w:r>
      <w:bookmarkEnd w:id="4"/>
      <w:bookmarkEnd w:id="5"/>
    </w:p>
    <w:p w14:paraId="3EDF7F1E" w14:textId="605E36FA" w:rsidR="003336C7" w:rsidRDefault="003336C7" w:rsidP="009F31A8">
      <w:pPr>
        <w:numPr>
          <w:ilvl w:val="0"/>
          <w:numId w:val="27"/>
        </w:numPr>
        <w:rPr>
          <w:rFonts w:ascii="楷体_GB2312" w:eastAsia="楷体_GB2312"/>
          <w:sz w:val="28"/>
        </w:rPr>
      </w:pPr>
      <w:r>
        <w:rPr>
          <w:rFonts w:ascii="楷体_GB2312" w:eastAsia="楷体_GB2312" w:hint="eastAsia"/>
          <w:sz w:val="28"/>
        </w:rPr>
        <w:t>为了对公司实行高效科学的管理，使员工</w:t>
      </w:r>
      <w:ins w:id="6" w:author="XXL" w:date="2016-05-24T11:39:00Z">
        <w:r w:rsidR="00C87A99">
          <w:rPr>
            <w:rFonts w:ascii="楷体_GB2312" w:eastAsia="楷体_GB2312" w:hint="eastAsia"/>
            <w:sz w:val="28"/>
          </w:rPr>
          <w:t>在公司</w:t>
        </w:r>
      </w:ins>
      <w:r>
        <w:rPr>
          <w:rFonts w:ascii="楷体_GB2312" w:eastAsia="楷体_GB2312" w:hint="eastAsia"/>
          <w:sz w:val="28"/>
        </w:rPr>
        <w:t>的行为有所依据，保障员工的合法权益，特制定本规定。</w:t>
      </w:r>
    </w:p>
    <w:p w14:paraId="1F1C84F5" w14:textId="77777777" w:rsidR="003336C7" w:rsidRDefault="003336C7" w:rsidP="009F31A8">
      <w:pPr>
        <w:numPr>
          <w:ilvl w:val="0"/>
          <w:numId w:val="27"/>
        </w:numPr>
        <w:rPr>
          <w:rFonts w:ascii="楷体_GB2312" w:eastAsia="楷体_GB2312"/>
          <w:sz w:val="28"/>
        </w:rPr>
      </w:pPr>
      <w:r>
        <w:rPr>
          <w:rFonts w:ascii="楷体_GB2312" w:eastAsia="楷体_GB2312" w:hint="eastAsia"/>
          <w:sz w:val="28"/>
        </w:rPr>
        <w:t>本公司员工的管理，除遵照国家有关法律法规外，都应依本规定办理。</w:t>
      </w:r>
    </w:p>
    <w:p w14:paraId="2425636D" w14:textId="77777777" w:rsidR="003336C7" w:rsidRDefault="003336C7" w:rsidP="009F31A8">
      <w:pPr>
        <w:numPr>
          <w:ilvl w:val="0"/>
          <w:numId w:val="27"/>
        </w:numPr>
        <w:rPr>
          <w:rFonts w:ascii="楷体_GB2312" w:eastAsia="楷体_GB2312"/>
          <w:sz w:val="28"/>
        </w:rPr>
      </w:pPr>
      <w:r>
        <w:rPr>
          <w:rFonts w:ascii="楷体_GB2312" w:eastAsia="楷体_GB2312" w:hint="eastAsia"/>
          <w:sz w:val="28"/>
        </w:rPr>
        <w:t>本规定所称员工，系指本公司聘用的全体从业人员（特别约定者除外）。</w:t>
      </w:r>
      <w:bookmarkEnd w:id="3"/>
    </w:p>
    <w:p w14:paraId="49641DD2" w14:textId="77777777" w:rsidR="003336C7" w:rsidRPr="003C653A" w:rsidRDefault="003336C7" w:rsidP="009F31A8">
      <w:pPr>
        <w:pStyle w:val="2"/>
      </w:pPr>
      <w:bookmarkStart w:id="7" w:name="_Toc158344731"/>
      <w:bookmarkStart w:id="8" w:name="_Toc384210153"/>
      <w:bookmarkStart w:id="9" w:name="行为准则"/>
      <w:bookmarkStart w:id="10" w:name="_Toc157139174"/>
      <w:r>
        <w:rPr>
          <w:rFonts w:hint="eastAsia"/>
        </w:rPr>
        <w:t>二、员工行为准则</w:t>
      </w:r>
      <w:bookmarkEnd w:id="7"/>
      <w:bookmarkEnd w:id="8"/>
    </w:p>
    <w:bookmarkEnd w:id="9"/>
    <w:p w14:paraId="20D8D73C" w14:textId="77777777" w:rsidR="003336C7" w:rsidRDefault="003336C7" w:rsidP="009F31A8">
      <w:pPr>
        <w:numPr>
          <w:ilvl w:val="0"/>
          <w:numId w:val="14"/>
        </w:numPr>
        <w:ind w:left="397" w:hanging="397"/>
        <w:rPr>
          <w:rFonts w:ascii="楷体_GB2312" w:eastAsia="楷体_GB2312"/>
          <w:sz w:val="28"/>
        </w:rPr>
      </w:pPr>
      <w:r>
        <w:rPr>
          <w:rFonts w:ascii="楷体_GB2312" w:eastAsia="楷体_GB2312" w:hint="eastAsia"/>
          <w:sz w:val="28"/>
        </w:rPr>
        <w:t>遵守国家法规，遵守社会公德，维护公共秩序，维护国家利益和公司声誉。</w:t>
      </w:r>
    </w:p>
    <w:p w14:paraId="39C5D963" w14:textId="77777777" w:rsidR="003336C7" w:rsidRDefault="003336C7" w:rsidP="009F31A8">
      <w:pPr>
        <w:numPr>
          <w:ilvl w:val="0"/>
          <w:numId w:val="14"/>
        </w:numPr>
        <w:ind w:left="397" w:hanging="397"/>
        <w:rPr>
          <w:rFonts w:ascii="楷体_GB2312" w:eastAsia="楷体_GB2312"/>
          <w:sz w:val="28"/>
        </w:rPr>
      </w:pPr>
      <w:r>
        <w:rPr>
          <w:rFonts w:ascii="楷体_GB2312" w:eastAsia="楷体_GB2312" w:hint="eastAsia"/>
          <w:sz w:val="28"/>
        </w:rPr>
        <w:t>光明正大，胸怀坦荡，做诚实、正直、信守诺言的人。</w:t>
      </w:r>
    </w:p>
    <w:p w14:paraId="76317477" w14:textId="77777777" w:rsidR="003336C7" w:rsidRDefault="003336C7" w:rsidP="009F31A8">
      <w:pPr>
        <w:numPr>
          <w:ilvl w:val="0"/>
          <w:numId w:val="14"/>
        </w:numPr>
        <w:ind w:left="397" w:hanging="397"/>
        <w:rPr>
          <w:rFonts w:ascii="楷体_GB2312" w:eastAsia="楷体_GB2312"/>
          <w:sz w:val="28"/>
        </w:rPr>
      </w:pPr>
      <w:r>
        <w:rPr>
          <w:rFonts w:ascii="楷体_GB2312" w:eastAsia="楷体_GB2312" w:hint="eastAsia"/>
          <w:sz w:val="28"/>
        </w:rPr>
        <w:t>认真了解公司各项管理</w:t>
      </w:r>
      <w:del w:id="11" w:author="lilianghui" w:date="2014-04-02T14:19:00Z">
        <w:r w:rsidDel="00003C73">
          <w:rPr>
            <w:rFonts w:ascii="楷体_GB2312" w:eastAsia="楷体_GB2312" w:hint="eastAsia"/>
            <w:sz w:val="28"/>
          </w:rPr>
          <w:delText>规章</w:delText>
        </w:r>
      </w:del>
      <w:r>
        <w:rPr>
          <w:rFonts w:ascii="楷体_GB2312" w:eastAsia="楷体_GB2312" w:hint="eastAsia"/>
          <w:sz w:val="28"/>
        </w:rPr>
        <w:t>制度并自觉遵守。</w:t>
      </w:r>
    </w:p>
    <w:p w14:paraId="624E00B3" w14:textId="77777777" w:rsidR="003336C7" w:rsidRDefault="003336C7" w:rsidP="009F31A8">
      <w:pPr>
        <w:numPr>
          <w:ilvl w:val="0"/>
          <w:numId w:val="14"/>
        </w:numPr>
        <w:ind w:left="397" w:hanging="397"/>
        <w:rPr>
          <w:rFonts w:ascii="楷体_GB2312" w:eastAsia="楷体_GB2312"/>
          <w:sz w:val="28"/>
        </w:rPr>
      </w:pPr>
      <w:r>
        <w:rPr>
          <w:rFonts w:ascii="楷体_GB2312" w:eastAsia="楷体_GB2312" w:hint="eastAsia"/>
          <w:sz w:val="28"/>
        </w:rPr>
        <w:t>处处表现出高度的敬业精神，在工作中发扬团队合作精神，将个人才华与团队的力量紧密结合起来，奉行集体奋斗的精神，为公司的发展献计献策，不断追求高效益。</w:t>
      </w:r>
    </w:p>
    <w:p w14:paraId="657DBC73" w14:textId="77777777" w:rsidR="003336C7" w:rsidRDefault="003336C7" w:rsidP="009F31A8">
      <w:pPr>
        <w:numPr>
          <w:ilvl w:val="0"/>
          <w:numId w:val="14"/>
        </w:numPr>
        <w:ind w:left="397" w:hanging="397"/>
        <w:rPr>
          <w:rFonts w:ascii="楷体_GB2312" w:eastAsia="楷体_GB2312"/>
          <w:sz w:val="28"/>
        </w:rPr>
      </w:pPr>
      <w:r>
        <w:rPr>
          <w:rFonts w:ascii="楷体_GB2312" w:eastAsia="楷体_GB2312" w:hint="eastAsia"/>
          <w:sz w:val="28"/>
        </w:rPr>
        <w:t>正确理解公司的经营方针，热爱本职工作，积极进取，培养良好的工作态度和工作作风，努力钻研业务，勤奋好学，力争达到尽善尽美的工作标准。</w:t>
      </w:r>
    </w:p>
    <w:p w14:paraId="23B3776C" w14:textId="77777777" w:rsidR="003336C7" w:rsidRDefault="003336C7" w:rsidP="009F31A8">
      <w:pPr>
        <w:numPr>
          <w:ilvl w:val="0"/>
          <w:numId w:val="14"/>
        </w:numPr>
        <w:ind w:left="397" w:hanging="397"/>
        <w:rPr>
          <w:rFonts w:ascii="楷体_GB2312" w:eastAsia="楷体_GB2312"/>
          <w:sz w:val="28"/>
        </w:rPr>
      </w:pPr>
      <w:r>
        <w:rPr>
          <w:rFonts w:ascii="楷体_GB2312" w:eastAsia="楷体_GB2312" w:hint="eastAsia"/>
          <w:sz w:val="28"/>
        </w:rPr>
        <w:t>保守公司内部所有有关生产、技术、经营、人事、财务等方面的图纸、文件、程序与数据的秘密，不得向第三方泄露。</w:t>
      </w:r>
    </w:p>
    <w:p w14:paraId="36F93670" w14:textId="77777777" w:rsidR="003336C7" w:rsidRDefault="003336C7" w:rsidP="009F31A8">
      <w:pPr>
        <w:numPr>
          <w:ilvl w:val="0"/>
          <w:numId w:val="14"/>
        </w:numPr>
        <w:ind w:left="397" w:hanging="397"/>
        <w:rPr>
          <w:rFonts w:ascii="楷体_GB2312" w:eastAsia="楷体_GB2312"/>
          <w:sz w:val="28"/>
        </w:rPr>
      </w:pPr>
      <w:r>
        <w:rPr>
          <w:rFonts w:ascii="楷体_GB2312" w:eastAsia="楷体_GB2312" w:hint="eastAsia"/>
          <w:sz w:val="28"/>
        </w:rPr>
        <w:t>爱护公司公物，节约使用物品，提高成本意识，反对资源浪费。</w:t>
      </w:r>
    </w:p>
    <w:p w14:paraId="11AA361D" w14:textId="77777777" w:rsidR="003336C7" w:rsidRDefault="003336C7" w:rsidP="009F31A8">
      <w:pPr>
        <w:numPr>
          <w:ilvl w:val="0"/>
          <w:numId w:val="14"/>
        </w:numPr>
        <w:tabs>
          <w:tab w:val="num" w:pos="540"/>
        </w:tabs>
        <w:ind w:left="397" w:hanging="397"/>
        <w:rPr>
          <w:rFonts w:ascii="楷体_GB2312" w:eastAsia="楷体_GB2312"/>
          <w:sz w:val="28"/>
        </w:rPr>
      </w:pPr>
      <w:r>
        <w:rPr>
          <w:rFonts w:ascii="楷体_GB2312" w:eastAsia="楷体_GB2312" w:hint="eastAsia"/>
          <w:sz w:val="28"/>
        </w:rPr>
        <w:lastRenderedPageBreak/>
        <w:t>保护环境卫生，保持办公室的整洁卫生，及时清理整顿自己的办公环境。</w:t>
      </w:r>
    </w:p>
    <w:p w14:paraId="49EABEB1" w14:textId="77777777" w:rsidR="003336C7" w:rsidRDefault="003336C7" w:rsidP="009F31A8">
      <w:pPr>
        <w:numPr>
          <w:ilvl w:val="0"/>
          <w:numId w:val="14"/>
        </w:numPr>
        <w:tabs>
          <w:tab w:val="num" w:pos="540"/>
        </w:tabs>
        <w:ind w:left="397" w:hanging="397"/>
        <w:rPr>
          <w:rFonts w:ascii="楷体_GB2312" w:eastAsia="楷体_GB2312"/>
          <w:sz w:val="28"/>
        </w:rPr>
      </w:pPr>
      <w:r>
        <w:rPr>
          <w:rFonts w:ascii="楷体_GB2312" w:eastAsia="楷体_GB2312" w:hint="eastAsia"/>
          <w:sz w:val="28"/>
        </w:rPr>
        <w:t>必须在指定的时间和场所进行休息、用餐，办公场所禁止吸烟。</w:t>
      </w:r>
    </w:p>
    <w:p w14:paraId="4DA26311" w14:textId="77777777" w:rsidR="003336C7" w:rsidRDefault="003336C7" w:rsidP="009F31A8">
      <w:pPr>
        <w:numPr>
          <w:ilvl w:val="0"/>
          <w:numId w:val="14"/>
        </w:numPr>
        <w:tabs>
          <w:tab w:val="num" w:pos="540"/>
        </w:tabs>
        <w:ind w:left="397" w:hanging="397"/>
        <w:rPr>
          <w:rFonts w:ascii="楷体_GB2312" w:eastAsia="楷体_GB2312"/>
          <w:sz w:val="28"/>
        </w:rPr>
      </w:pPr>
      <w:r>
        <w:rPr>
          <w:rFonts w:ascii="楷体_GB2312" w:eastAsia="楷体_GB2312" w:hint="eastAsia"/>
          <w:sz w:val="28"/>
        </w:rPr>
        <w:t>工作时间不得闲聊，不得在</w:t>
      </w:r>
      <w:r>
        <w:rPr>
          <w:rFonts w:eastAsia="楷体_GB2312" w:hint="eastAsia"/>
          <w:sz w:val="28"/>
        </w:rPr>
        <w:t>INTERNET</w:t>
      </w:r>
      <w:r>
        <w:rPr>
          <w:rFonts w:ascii="楷体_GB2312" w:eastAsia="楷体_GB2312" w:hint="eastAsia"/>
          <w:sz w:val="28"/>
        </w:rPr>
        <w:t>上交友，翻阅与工作无关的图书报刊，不得在办公场所大声喧哗，吵闹、打架斗殴，不做影响其他员工正常工作的事情。</w:t>
      </w:r>
    </w:p>
    <w:p w14:paraId="69BF6A0D" w14:textId="77777777" w:rsidR="003336C7" w:rsidRDefault="003336C7" w:rsidP="009F31A8">
      <w:pPr>
        <w:numPr>
          <w:ilvl w:val="0"/>
          <w:numId w:val="14"/>
        </w:numPr>
        <w:tabs>
          <w:tab w:val="num" w:pos="540"/>
        </w:tabs>
        <w:ind w:left="397" w:hanging="397"/>
        <w:rPr>
          <w:rFonts w:ascii="楷体_GB2312" w:eastAsia="楷体_GB2312"/>
          <w:sz w:val="28"/>
        </w:rPr>
      </w:pPr>
      <w:r>
        <w:rPr>
          <w:rFonts w:ascii="楷体_GB2312" w:eastAsia="楷体_GB2312" w:hint="eastAsia"/>
          <w:sz w:val="28"/>
        </w:rPr>
        <w:t>严禁串岗，搬弄是非，扰乱工作次序。</w:t>
      </w:r>
    </w:p>
    <w:p w14:paraId="6F545D9F" w14:textId="77777777" w:rsidR="003336C7" w:rsidRDefault="003336C7" w:rsidP="009F31A8">
      <w:pPr>
        <w:numPr>
          <w:ilvl w:val="0"/>
          <w:numId w:val="14"/>
        </w:numPr>
        <w:tabs>
          <w:tab w:val="num" w:pos="540"/>
        </w:tabs>
        <w:ind w:left="397" w:hanging="397"/>
        <w:rPr>
          <w:rFonts w:ascii="楷体_GB2312" w:eastAsia="楷体_GB2312"/>
          <w:sz w:val="28"/>
        </w:rPr>
      </w:pPr>
      <w:r>
        <w:rPr>
          <w:rFonts w:ascii="楷体_GB2312" w:eastAsia="楷体_GB2312" w:hint="eastAsia"/>
          <w:sz w:val="28"/>
        </w:rPr>
        <w:t>任何时间不得在工作区域会见私人朋友，业务交流必须在会议室或洽谈室进行。</w:t>
      </w:r>
    </w:p>
    <w:p w14:paraId="129881FE" w14:textId="77777777" w:rsidR="003336C7" w:rsidRDefault="003336C7" w:rsidP="009F31A8">
      <w:pPr>
        <w:numPr>
          <w:ilvl w:val="0"/>
          <w:numId w:val="14"/>
        </w:numPr>
        <w:rPr>
          <w:rFonts w:ascii="楷体_GB2312" w:eastAsia="楷体_GB2312"/>
          <w:sz w:val="28"/>
        </w:rPr>
      </w:pPr>
      <w:r>
        <w:rPr>
          <w:rFonts w:ascii="楷体_GB2312" w:eastAsia="楷体_GB2312" w:hint="eastAsia"/>
          <w:sz w:val="28"/>
        </w:rPr>
        <w:t>在工作场所及外事活动中要言行得体，仪态大方，服饰整洁，注意工作礼仪，佩带工作胸卡上班，员工不准穿拖鞋，不准在工作时间玩计算机游戏，男性员工不准留长发，女性员工不准穿超短裙。</w:t>
      </w:r>
    </w:p>
    <w:p w14:paraId="7FBFB008" w14:textId="77777777" w:rsidR="003336C7" w:rsidRDefault="003336C7" w:rsidP="009F31A8">
      <w:pPr>
        <w:numPr>
          <w:ilvl w:val="0"/>
          <w:numId w:val="14"/>
        </w:numPr>
        <w:rPr>
          <w:rFonts w:ascii="楷体_GB2312" w:eastAsia="楷体_GB2312"/>
          <w:sz w:val="28"/>
        </w:rPr>
      </w:pPr>
      <w:r>
        <w:rPr>
          <w:rFonts w:ascii="楷体_GB2312" w:eastAsia="楷体_GB2312" w:hint="eastAsia"/>
          <w:sz w:val="28"/>
        </w:rPr>
        <w:t>对人对事应坦诚、公正、客观，与同事之间应和谐相处，互相帮助，共同营造良好的工作氛围。</w:t>
      </w:r>
    </w:p>
    <w:p w14:paraId="77D11D09" w14:textId="77777777" w:rsidR="003336C7" w:rsidRDefault="003336C7" w:rsidP="009F31A8">
      <w:pPr>
        <w:numPr>
          <w:ilvl w:val="0"/>
          <w:numId w:val="14"/>
        </w:numPr>
        <w:rPr>
          <w:rFonts w:ascii="楷体_GB2312" w:eastAsia="楷体_GB2312"/>
          <w:sz w:val="28"/>
        </w:rPr>
      </w:pPr>
      <w:r>
        <w:rPr>
          <w:rFonts w:ascii="楷体_GB2312" w:eastAsia="楷体_GB2312" w:hint="eastAsia"/>
          <w:sz w:val="28"/>
        </w:rPr>
        <w:t>服从上级指挥，逐级请示汇报工作，一般不得越级。特殊情况应事先约定，并通知相关人员。</w:t>
      </w:r>
    </w:p>
    <w:p w14:paraId="2C53E578" w14:textId="77777777" w:rsidR="003336C7" w:rsidRDefault="003336C7" w:rsidP="009F31A8">
      <w:pPr>
        <w:numPr>
          <w:ilvl w:val="0"/>
          <w:numId w:val="14"/>
        </w:numPr>
        <w:rPr>
          <w:rFonts w:ascii="楷体_GB2312" w:eastAsia="楷体_GB2312"/>
          <w:sz w:val="28"/>
        </w:rPr>
      </w:pPr>
      <w:r>
        <w:rPr>
          <w:rFonts w:ascii="楷体_GB2312" w:eastAsia="楷体_GB2312" w:hint="eastAsia"/>
          <w:sz w:val="28"/>
        </w:rPr>
        <w:t>尽职尽责，坚守岗位，严格执行岗位责任制，按时完成领导交办的工作任务。部门之间应密切配合，主动协作，不互相推诿。</w:t>
      </w:r>
    </w:p>
    <w:p w14:paraId="29970888" w14:textId="77777777" w:rsidR="003336C7" w:rsidRDefault="003336C7" w:rsidP="009F31A8">
      <w:pPr>
        <w:numPr>
          <w:ilvl w:val="0"/>
          <w:numId w:val="14"/>
        </w:numPr>
        <w:rPr>
          <w:rFonts w:ascii="楷体_GB2312" w:eastAsia="楷体_GB2312"/>
          <w:sz w:val="28"/>
        </w:rPr>
      </w:pPr>
      <w:r>
        <w:rPr>
          <w:rFonts w:ascii="楷体_GB2312" w:eastAsia="楷体_GB2312" w:hint="eastAsia"/>
          <w:sz w:val="28"/>
        </w:rPr>
        <w:t>在开展业务活动中，不徇私情，不受贿，不做有损国格、有损公司形象声誉、有损人格之事，也不得损害客户的合法权益。</w:t>
      </w:r>
    </w:p>
    <w:p w14:paraId="222F1E61" w14:textId="2551C7D9" w:rsidR="003336C7" w:rsidRDefault="003336C7" w:rsidP="009F31A8">
      <w:pPr>
        <w:numPr>
          <w:ilvl w:val="0"/>
          <w:numId w:val="14"/>
        </w:numPr>
        <w:rPr>
          <w:rFonts w:ascii="楷体_GB2312" w:eastAsia="楷体_GB2312"/>
          <w:sz w:val="28"/>
        </w:rPr>
      </w:pPr>
      <w:r>
        <w:rPr>
          <w:rFonts w:ascii="楷体_GB2312" w:eastAsia="楷体_GB2312" w:hint="eastAsia"/>
          <w:sz w:val="28"/>
        </w:rPr>
        <w:t>未经公司许可，不得在其他公司兼任任何职务或从事第二职业。</w:t>
      </w:r>
      <w:bookmarkEnd w:id="10"/>
    </w:p>
    <w:p w14:paraId="04AD21F8" w14:textId="77777777" w:rsidR="003336C7" w:rsidRDefault="003336C7" w:rsidP="009F31A8">
      <w:pPr>
        <w:pStyle w:val="2"/>
      </w:pPr>
      <w:bookmarkStart w:id="12" w:name="_Toc158344732"/>
      <w:bookmarkStart w:id="13" w:name="_Toc384210154"/>
      <w:bookmarkStart w:id="14" w:name="_Toc157139175"/>
      <w:r>
        <w:rPr>
          <w:rFonts w:hint="eastAsia"/>
        </w:rPr>
        <w:lastRenderedPageBreak/>
        <w:t>三、招聘与录用</w:t>
      </w:r>
      <w:bookmarkEnd w:id="12"/>
      <w:bookmarkEnd w:id="13"/>
    </w:p>
    <w:p w14:paraId="00FCD973" w14:textId="77777777" w:rsidR="003336C7" w:rsidRDefault="003336C7" w:rsidP="009F31A8">
      <w:pPr>
        <w:numPr>
          <w:ilvl w:val="0"/>
          <w:numId w:val="1"/>
        </w:numPr>
        <w:rPr>
          <w:rFonts w:ascii="楷体_GB2312" w:eastAsia="楷体_GB2312"/>
          <w:sz w:val="28"/>
        </w:rPr>
      </w:pPr>
      <w:r>
        <w:rPr>
          <w:rFonts w:ascii="楷体_GB2312" w:eastAsia="楷体_GB2312" w:hint="eastAsia"/>
          <w:sz w:val="28"/>
        </w:rPr>
        <w:t>本公司各部门如因工作需要必须增加人员，由用人部门提出用工计划，填写《</w:t>
      </w:r>
      <w:commentRangeStart w:id="15"/>
      <w:r>
        <w:rPr>
          <w:rFonts w:ascii="楷体_GB2312" w:eastAsia="楷体_GB2312" w:hint="eastAsia"/>
          <w:sz w:val="28"/>
        </w:rPr>
        <w:t>人员增补申请表</w:t>
      </w:r>
      <w:commentRangeEnd w:id="15"/>
      <w:r w:rsidR="005E01B2">
        <w:rPr>
          <w:rStyle w:val="af0"/>
        </w:rPr>
        <w:commentReference w:id="15"/>
      </w:r>
      <w:r>
        <w:rPr>
          <w:rFonts w:ascii="楷体_GB2312" w:eastAsia="楷体_GB2312" w:hint="eastAsia"/>
          <w:sz w:val="28"/>
        </w:rPr>
        <w:t>》，由办公室按照一定的程序，经批准后办理招聘或内部调配（见以下工作流程图）。</w:t>
      </w:r>
    </w:p>
    <w:p w14:paraId="7F2EC6A6" w14:textId="77777777" w:rsidR="003336C7" w:rsidRDefault="003336C7" w:rsidP="009F31A8">
      <w:pPr>
        <w:rPr>
          <w:rFonts w:ascii="楷体_GB2312" w:eastAsia="楷体_GB2312"/>
          <w:sz w:val="28"/>
        </w:rPr>
      </w:pPr>
      <w:r>
        <w:rPr>
          <w:rFonts w:ascii="楷体_GB2312" w:eastAsia="楷体_GB2312" w:hint="eastAsia"/>
          <w:sz w:val="28"/>
        </w:rPr>
        <w:t xml:space="preserve">                      </w:t>
      </w:r>
    </w:p>
    <w:p w14:paraId="4087BF26" w14:textId="77777777" w:rsidR="003336C7" w:rsidRDefault="001452BC" w:rsidP="009F31A8">
      <w:pPr>
        <w:rPr>
          <w:rFonts w:ascii="楷体_GB2312" w:eastAsia="楷体_GB2312"/>
        </w:rPr>
      </w:pPr>
      <w:r>
        <w:rPr>
          <w:rFonts w:ascii="楷体_GB2312" w:eastAsia="楷体_GB2312"/>
          <w:noProof/>
          <w:sz w:val="28"/>
        </w:rPr>
        <mc:AlternateContent>
          <mc:Choice Requires="wps">
            <w:drawing>
              <wp:anchor distT="0" distB="0" distL="114300" distR="114300" simplePos="0" relativeHeight="251660288" behindDoc="0" locked="0" layoutInCell="0" allowOverlap="1" wp14:anchorId="05A2C113" wp14:editId="4FD5B8BD">
                <wp:simplePos x="0" y="0"/>
                <wp:positionH relativeFrom="column">
                  <wp:posOffset>2743200</wp:posOffset>
                </wp:positionH>
                <wp:positionV relativeFrom="paragraph">
                  <wp:posOffset>99060</wp:posOffset>
                </wp:positionV>
                <wp:extent cx="914400" cy="495300"/>
                <wp:effectExtent l="9525" t="8255" r="9525" b="1079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95300"/>
                        </a:xfrm>
                        <a:prstGeom prst="rect">
                          <a:avLst/>
                        </a:prstGeom>
                        <a:solidFill>
                          <a:srgbClr val="FFFFFF"/>
                        </a:solidFill>
                        <a:ln w="9525">
                          <a:solidFill>
                            <a:srgbClr val="000000"/>
                          </a:solidFill>
                          <a:miter lim="800000"/>
                          <a:headEnd/>
                          <a:tailEnd/>
                        </a:ln>
                      </wps:spPr>
                      <wps:txbx>
                        <w:txbxContent>
                          <w:p w14:paraId="44C0246A" w14:textId="77777777" w:rsidR="00C87A99" w:rsidRDefault="00C87A99" w:rsidP="009F31A8">
                            <w:pPr>
                              <w:rPr>
                                <w:rFonts w:eastAsia="楷体_GB2312"/>
                              </w:rPr>
                            </w:pPr>
                            <w:r>
                              <w:rPr>
                                <w:rFonts w:eastAsia="楷体_GB2312" w:hint="eastAsia"/>
                              </w:rPr>
                              <w:t>组织内部</w:t>
                            </w:r>
                          </w:p>
                          <w:p w14:paraId="1A41BE4B" w14:textId="77777777" w:rsidR="00C87A99" w:rsidRDefault="00C87A99" w:rsidP="009F31A8">
                            <w:r>
                              <w:rPr>
                                <w:rFonts w:eastAsia="楷体_GB2312" w:hint="eastAsia"/>
                              </w:rPr>
                              <w:t>人员调整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2C113" id="_x0000_t202" coordsize="21600,21600" o:spt="202" path="m,l,21600r21600,l21600,xe">
                <v:stroke joinstyle="miter"/>
                <v:path gradientshapeok="t" o:connecttype="rect"/>
              </v:shapetype>
              <v:shape id="Text Box 2" o:spid="_x0000_s1026" type="#_x0000_t202" style="position:absolute;margin-left:3in;margin-top:7.8pt;width:1in;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" o:allowincell="f">
                <v:textbox>
                  <w:txbxContent>
                    <w:p w14:paraId="44C0246A" w14:textId="77777777" w:rsidR="00C87A99" w:rsidRDefault="00C87A99" w:rsidP="009F31A8">
                      <w:pPr>
                        <w:rPr>
                          <w:rFonts w:eastAsia="楷体_GB2312"/>
                        </w:rPr>
                      </w:pPr>
                      <w:r>
                        <w:rPr>
                          <w:rFonts w:eastAsia="楷体_GB2312" w:hint="eastAsia"/>
                        </w:rPr>
                        <w:t>组织内部</w:t>
                      </w:r>
                    </w:p>
                    <w:p w14:paraId="1A41BE4B" w14:textId="77777777" w:rsidR="00C87A99" w:rsidRDefault="00C87A99" w:rsidP="009F31A8">
                      <w:r>
                        <w:rPr>
                          <w:rFonts w:eastAsia="楷体_GB2312" w:hint="eastAsia"/>
                        </w:rPr>
                        <w:t>人员调整</w:t>
                      </w:r>
                    </w:p>
                  </w:txbxContent>
                </v:textbox>
              </v:shape>
            </w:pict>
          </mc:Fallback>
        </mc:AlternateContent>
      </w:r>
      <w:r w:rsidR="003336C7">
        <w:rPr>
          <w:rFonts w:ascii="楷体_GB2312" w:eastAsia="楷体_GB2312" w:hint="eastAsia"/>
          <w:sz w:val="28"/>
        </w:rPr>
        <w:t xml:space="preserve"> </w:t>
      </w:r>
      <w:r w:rsidR="003336C7">
        <w:rPr>
          <w:rFonts w:ascii="楷体_GB2312" w:eastAsia="楷体_GB2312" w:hint="eastAsia"/>
        </w:rPr>
        <w:t>内部选聘</w:t>
      </w:r>
    </w:p>
    <w:p w14:paraId="32BCE8F3" w14:textId="77777777" w:rsidR="003336C7" w:rsidRDefault="001452BC" w:rsidP="009F31A8">
      <w:pPr>
        <w:rPr>
          <w:rFonts w:ascii="楷体_GB2312" w:eastAsia="楷体_GB2312"/>
          <w:sz w:val="28"/>
        </w:rPr>
      </w:pPr>
      <w:r>
        <w:rPr>
          <w:rFonts w:ascii="楷体_GB2312" w:eastAsia="楷体_GB2312"/>
          <w:noProof/>
          <w:sz w:val="28"/>
        </w:rPr>
        <mc:AlternateContent>
          <mc:Choice Requires="wps">
            <w:drawing>
              <wp:anchor distT="0" distB="0" distL="114300" distR="114300" simplePos="0" relativeHeight="251661312" behindDoc="0" locked="0" layoutInCell="0" allowOverlap="1" wp14:anchorId="551D0566" wp14:editId="5564F29E">
                <wp:simplePos x="0" y="0"/>
                <wp:positionH relativeFrom="column">
                  <wp:posOffset>2400300</wp:posOffset>
                </wp:positionH>
                <wp:positionV relativeFrom="paragraph">
                  <wp:posOffset>91440</wp:posOffset>
                </wp:positionV>
                <wp:extent cx="0" cy="1188720"/>
                <wp:effectExtent l="9525" t="8255" r="9525" b="12700"/>
                <wp:wrapNone/>
                <wp:docPr id="2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647D4"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7.2pt" to="189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8qFAIAACk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" o:allowincell="f"/>
            </w:pict>
          </mc:Fallback>
        </mc:AlternateContent>
      </w:r>
      <w:r>
        <w:rPr>
          <w:rFonts w:ascii="楷体_GB2312" w:eastAsia="楷体_GB2312"/>
          <w:noProof/>
          <w:sz w:val="28"/>
        </w:rPr>
        <mc:AlternateContent>
          <mc:Choice Requires="wps">
            <w:drawing>
              <wp:anchor distT="0" distB="0" distL="114300" distR="114300" simplePos="0" relativeHeight="251662336" behindDoc="0" locked="0" layoutInCell="0" allowOverlap="1" wp14:anchorId="1CBC8C10" wp14:editId="08561489">
                <wp:simplePos x="0" y="0"/>
                <wp:positionH relativeFrom="column">
                  <wp:posOffset>3886200</wp:posOffset>
                </wp:positionH>
                <wp:positionV relativeFrom="paragraph">
                  <wp:posOffset>91440</wp:posOffset>
                </wp:positionV>
                <wp:extent cx="0" cy="1188720"/>
                <wp:effectExtent l="9525" t="8255" r="9525" b="12700"/>
                <wp:wrapNone/>
                <wp:docPr id="2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442E8" id="Line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2pt" to="30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XajEwIAACk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" o:allowincell="f"/>
            </w:pict>
          </mc:Fallback>
        </mc:AlternateContent>
      </w:r>
      <w:r>
        <w:rPr>
          <w:rFonts w:ascii="楷体_GB2312" w:eastAsia="楷体_GB2312"/>
          <w:noProof/>
          <w:sz w:val="28"/>
        </w:rPr>
        <mc:AlternateContent>
          <mc:Choice Requires="wps">
            <w:drawing>
              <wp:anchor distT="0" distB="0" distL="114300" distR="114300" simplePos="0" relativeHeight="251663360" behindDoc="0" locked="0" layoutInCell="0" allowOverlap="1" wp14:anchorId="695E93A0" wp14:editId="6C524261">
                <wp:simplePos x="0" y="0"/>
                <wp:positionH relativeFrom="column">
                  <wp:posOffset>4229100</wp:posOffset>
                </wp:positionH>
                <wp:positionV relativeFrom="paragraph">
                  <wp:posOffset>289560</wp:posOffset>
                </wp:positionV>
                <wp:extent cx="1143000" cy="495300"/>
                <wp:effectExtent l="9525" t="6350" r="9525" b="1270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5300"/>
                        </a:xfrm>
                        <a:prstGeom prst="rect">
                          <a:avLst/>
                        </a:prstGeom>
                        <a:solidFill>
                          <a:srgbClr val="FFFFFF"/>
                        </a:solidFill>
                        <a:ln w="9525">
                          <a:solidFill>
                            <a:srgbClr val="000000"/>
                          </a:solidFill>
                          <a:miter lim="800000"/>
                          <a:headEnd/>
                          <a:tailEnd/>
                        </a:ln>
                      </wps:spPr>
                      <wps:txbx>
                        <w:txbxContent>
                          <w:p w14:paraId="6970281A" w14:textId="77777777" w:rsidR="00C87A99" w:rsidRDefault="00C87A99" w:rsidP="009F31A8">
                            <w:pPr>
                              <w:pStyle w:val="a0"/>
                              <w:rPr>
                                <w:rFonts w:eastAsia="楷体_GB2312"/>
                              </w:rPr>
                            </w:pPr>
                            <w:r>
                              <w:rPr>
                                <w:rFonts w:eastAsia="楷体_GB2312" w:hint="eastAsia"/>
                              </w:rPr>
                              <w:t>人事考核小组测试与面试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E93A0" id="Text Box 5" o:spid="_x0000_s1027" type="#_x0000_t202" style="position:absolute;margin-left:333pt;margin-top:22.8pt;width:90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" o:allowincell="f">
                <v:textbox>
                  <w:txbxContent>
                    <w:p w14:paraId="6970281A" w14:textId="77777777" w:rsidR="00C87A99" w:rsidRDefault="00C87A99" w:rsidP="009F31A8">
                      <w:pPr>
                        <w:pStyle w:val="a0"/>
                        <w:rPr>
                          <w:rFonts w:eastAsia="楷体_GB2312"/>
                        </w:rPr>
                      </w:pPr>
                      <w:r>
                        <w:rPr>
                          <w:rFonts w:eastAsia="楷体_GB2312" w:hint="eastAsia"/>
                        </w:rPr>
                        <w:t>人事考核小组测试与面试</w:t>
                      </w:r>
                    </w:p>
                  </w:txbxContent>
                </v:textbox>
              </v:shape>
            </w:pict>
          </mc:Fallback>
        </mc:AlternateContent>
      </w:r>
      <w:r>
        <w:rPr>
          <w:rFonts w:ascii="楷体_GB2312" w:eastAsia="楷体_GB2312"/>
          <w:noProof/>
          <w:sz w:val="28"/>
        </w:rPr>
        <mc:AlternateContent>
          <mc:Choice Requires="wps">
            <w:drawing>
              <wp:anchor distT="0" distB="0" distL="114300" distR="114300" simplePos="0" relativeHeight="251664384" behindDoc="0" locked="0" layoutInCell="0" allowOverlap="1" wp14:anchorId="2AC97A9A" wp14:editId="0E712710">
                <wp:simplePos x="0" y="0"/>
                <wp:positionH relativeFrom="column">
                  <wp:posOffset>1143000</wp:posOffset>
                </wp:positionH>
                <wp:positionV relativeFrom="paragraph">
                  <wp:posOffset>289560</wp:posOffset>
                </wp:positionV>
                <wp:extent cx="914400" cy="891540"/>
                <wp:effectExtent l="9525" t="6350" r="9525" b="6985"/>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91540"/>
                        </a:xfrm>
                        <a:prstGeom prst="rect">
                          <a:avLst/>
                        </a:prstGeom>
                        <a:solidFill>
                          <a:srgbClr val="FFFFFF"/>
                        </a:solidFill>
                        <a:ln w="9525">
                          <a:solidFill>
                            <a:srgbClr val="000000"/>
                          </a:solidFill>
                          <a:miter lim="800000"/>
                          <a:headEnd/>
                          <a:tailEnd/>
                        </a:ln>
                      </wps:spPr>
                      <wps:txbx>
                        <w:txbxContent>
                          <w:p w14:paraId="5D18766E" w14:textId="77777777" w:rsidR="00C87A99" w:rsidRDefault="00C87A99" w:rsidP="009F31A8">
                            <w:pPr>
                              <w:pStyle w:val="a0"/>
                              <w:rPr>
                                <w:rFonts w:eastAsia="楷体_GB2312"/>
                              </w:rPr>
                            </w:pPr>
                            <w:r>
                              <w:rPr>
                                <w:rFonts w:eastAsia="楷体_GB2312" w:hint="eastAsia"/>
                              </w:rPr>
                              <w:t>办公室组织实施人员招聘工作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97A9A" id="Text Box 6" o:spid="_x0000_s1028" type="#_x0000_t202" style="position:absolute;margin-left:90pt;margin-top:22.8pt;width:1in;height: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" o:allowincell="f">
                <v:textbox>
                  <w:txbxContent>
                    <w:p w14:paraId="5D18766E" w14:textId="77777777" w:rsidR="00C87A99" w:rsidRDefault="00C87A99" w:rsidP="009F31A8">
                      <w:pPr>
                        <w:pStyle w:val="a0"/>
                        <w:rPr>
                          <w:rFonts w:eastAsia="楷体_GB2312"/>
                        </w:rPr>
                      </w:pPr>
                      <w:r>
                        <w:rPr>
                          <w:rFonts w:eastAsia="楷体_GB2312" w:hint="eastAsia"/>
                        </w:rPr>
                        <w:t>办公室组织实施人员招聘工作</w:t>
                      </w:r>
                    </w:p>
                  </w:txbxContent>
                </v:textbox>
              </v:shape>
            </w:pict>
          </mc:Fallback>
        </mc:AlternateContent>
      </w:r>
      <w:r>
        <w:rPr>
          <w:rFonts w:ascii="楷体_GB2312" w:eastAsia="楷体_GB2312"/>
          <w:noProof/>
          <w:sz w:val="28"/>
        </w:rPr>
        <mc:AlternateContent>
          <mc:Choice Requires="wps">
            <w:drawing>
              <wp:anchor distT="0" distB="0" distL="114300" distR="114300" simplePos="0" relativeHeight="251665408" behindDoc="0" locked="0" layoutInCell="0" allowOverlap="1" wp14:anchorId="25F43E5F" wp14:editId="260986C6">
                <wp:simplePos x="0" y="0"/>
                <wp:positionH relativeFrom="column">
                  <wp:posOffset>3657600</wp:posOffset>
                </wp:positionH>
                <wp:positionV relativeFrom="paragraph">
                  <wp:posOffset>99060</wp:posOffset>
                </wp:positionV>
                <wp:extent cx="228600" cy="0"/>
                <wp:effectExtent l="9525" t="6350" r="9525" b="12700"/>
                <wp:wrapNone/>
                <wp:docPr id="2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B4BD4" id="Line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8pt" to="30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JR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" o:allowincell="f"/>
            </w:pict>
          </mc:Fallback>
        </mc:AlternateContent>
      </w:r>
      <w:r>
        <w:rPr>
          <w:rFonts w:ascii="楷体_GB2312" w:eastAsia="楷体_GB2312"/>
          <w:noProof/>
          <w:sz w:val="28"/>
        </w:rPr>
        <mc:AlternateContent>
          <mc:Choice Requires="wps">
            <w:drawing>
              <wp:anchor distT="0" distB="0" distL="114300" distR="114300" simplePos="0" relativeHeight="251666432" behindDoc="0" locked="0" layoutInCell="0" allowOverlap="1" wp14:anchorId="56841F9D" wp14:editId="25BDA107">
                <wp:simplePos x="0" y="0"/>
                <wp:positionH relativeFrom="column">
                  <wp:posOffset>2400300</wp:posOffset>
                </wp:positionH>
                <wp:positionV relativeFrom="paragraph">
                  <wp:posOffset>99060</wp:posOffset>
                </wp:positionV>
                <wp:extent cx="342900" cy="0"/>
                <wp:effectExtent l="9525" t="53975" r="19050" b="60325"/>
                <wp:wrapNone/>
                <wp:docPr id="2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F58C5" id="Line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7.8pt" to="3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9aKAIAAEo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" o:allowincell="f">
                <v:stroke endarrow="block"/>
              </v:line>
            </w:pict>
          </mc:Fallback>
        </mc:AlternateContent>
      </w:r>
    </w:p>
    <w:p w14:paraId="14418B72" w14:textId="77777777" w:rsidR="003336C7" w:rsidRDefault="001452BC" w:rsidP="009F31A8">
      <w:pPr>
        <w:rPr>
          <w:rFonts w:ascii="楷体_GB2312" w:eastAsia="楷体_GB2312"/>
          <w:sz w:val="28"/>
        </w:rPr>
      </w:pPr>
      <w:r>
        <w:rPr>
          <w:rFonts w:ascii="楷体_GB2312" w:eastAsia="楷体_GB2312"/>
          <w:noProof/>
          <w:sz w:val="28"/>
        </w:rPr>
        <mc:AlternateContent>
          <mc:Choice Requires="wps">
            <w:drawing>
              <wp:anchor distT="0" distB="0" distL="114300" distR="114300" simplePos="0" relativeHeight="251667456" behindDoc="0" locked="0" layoutInCell="0" allowOverlap="1" wp14:anchorId="76D75EF5" wp14:editId="3F62DFE7">
                <wp:simplePos x="0" y="0"/>
                <wp:positionH relativeFrom="column">
                  <wp:posOffset>4800600</wp:posOffset>
                </wp:positionH>
                <wp:positionV relativeFrom="paragraph">
                  <wp:posOffset>388620</wp:posOffset>
                </wp:positionV>
                <wp:extent cx="0" cy="198120"/>
                <wp:effectExtent l="57150" t="6350" r="57150" b="14605"/>
                <wp:wrapNone/>
                <wp:docPr id="2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F7A4D" id="Line 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0.6pt" to="378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RCKAIAAEo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" o:allowincell="f">
                <v:stroke endarrow="block"/>
              </v:line>
            </w:pict>
          </mc:Fallback>
        </mc:AlternateContent>
      </w:r>
      <w:r>
        <w:rPr>
          <w:rFonts w:ascii="楷体_GB2312" w:eastAsia="楷体_GB2312"/>
          <w:noProof/>
          <w:sz w:val="28"/>
        </w:rPr>
        <mc:AlternateContent>
          <mc:Choice Requires="wps">
            <w:drawing>
              <wp:anchor distT="0" distB="0" distL="114300" distR="114300" simplePos="0" relativeHeight="251668480" behindDoc="0" locked="0" layoutInCell="0" allowOverlap="1" wp14:anchorId="4F348758" wp14:editId="2D39206C">
                <wp:simplePos x="0" y="0"/>
                <wp:positionH relativeFrom="column">
                  <wp:posOffset>3886200</wp:posOffset>
                </wp:positionH>
                <wp:positionV relativeFrom="paragraph">
                  <wp:posOffset>190500</wp:posOffset>
                </wp:positionV>
                <wp:extent cx="342900" cy="0"/>
                <wp:effectExtent l="9525" t="55880" r="19050" b="58420"/>
                <wp:wrapNone/>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8BD15" id="Line 1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5pt" to="33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" o:allowincell="f">
                <v:stroke endarrow="block"/>
              </v:line>
            </w:pict>
          </mc:Fallback>
        </mc:AlternateContent>
      </w:r>
      <w:r>
        <w:rPr>
          <w:rFonts w:ascii="楷体_GB2312" w:eastAsia="楷体_GB2312"/>
          <w:noProof/>
          <w:sz w:val="28"/>
        </w:rPr>
        <mc:AlternateContent>
          <mc:Choice Requires="wps">
            <w:drawing>
              <wp:anchor distT="0" distB="0" distL="114300" distR="114300" simplePos="0" relativeHeight="251669504" behindDoc="0" locked="0" layoutInCell="0" allowOverlap="1" wp14:anchorId="039DA6D4" wp14:editId="5215D374">
                <wp:simplePos x="0" y="0"/>
                <wp:positionH relativeFrom="column">
                  <wp:posOffset>2057400</wp:posOffset>
                </wp:positionH>
                <wp:positionV relativeFrom="paragraph">
                  <wp:posOffset>289560</wp:posOffset>
                </wp:positionV>
                <wp:extent cx="342900" cy="0"/>
                <wp:effectExtent l="9525" t="59690" r="19050" b="5461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A26D2" id="Line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2.8pt" to="189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2gJwIAAEs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" o:allowincell="f">
                <v:stroke endarrow="block"/>
              </v:line>
            </w:pict>
          </mc:Fallback>
        </mc:AlternateContent>
      </w:r>
      <w:r>
        <w:rPr>
          <w:rFonts w:ascii="楷体_GB2312" w:eastAsia="楷体_GB2312"/>
          <w:noProof/>
          <w:sz w:val="28"/>
        </w:rPr>
        <mc:AlternateContent>
          <mc:Choice Requires="wps">
            <w:drawing>
              <wp:anchor distT="0" distB="0" distL="114300" distR="114300" simplePos="0" relativeHeight="251670528" behindDoc="0" locked="0" layoutInCell="0" allowOverlap="1" wp14:anchorId="2A5DEB13" wp14:editId="700FFAE3">
                <wp:simplePos x="0" y="0"/>
                <wp:positionH relativeFrom="column">
                  <wp:posOffset>114300</wp:posOffset>
                </wp:positionH>
                <wp:positionV relativeFrom="paragraph">
                  <wp:posOffset>91440</wp:posOffset>
                </wp:positionV>
                <wp:extent cx="685800" cy="495300"/>
                <wp:effectExtent l="9525" t="13970" r="9525" b="5080"/>
                <wp:wrapNone/>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95300"/>
                        </a:xfrm>
                        <a:prstGeom prst="rect">
                          <a:avLst/>
                        </a:prstGeom>
                        <a:solidFill>
                          <a:srgbClr val="FFFFFF"/>
                        </a:solidFill>
                        <a:ln w="9525">
                          <a:solidFill>
                            <a:srgbClr val="000000"/>
                          </a:solidFill>
                          <a:miter lim="800000"/>
                          <a:headEnd/>
                          <a:tailEnd/>
                        </a:ln>
                      </wps:spPr>
                      <wps:txbx>
                        <w:txbxContent>
                          <w:p w14:paraId="013CCBB8" w14:textId="77777777" w:rsidR="00C87A99" w:rsidRDefault="00C87A99" w:rsidP="009F31A8">
                            <w:pPr>
                              <w:pStyle w:val="a0"/>
                              <w:rPr>
                                <w:rFonts w:eastAsia="楷体_GB2312"/>
                              </w:rPr>
                            </w:pPr>
                            <w:r>
                              <w:rPr>
                                <w:rFonts w:eastAsia="楷体_GB2312" w:hint="eastAsia"/>
                              </w:rPr>
                              <w:t>职位空</w:t>
                            </w:r>
                          </w:p>
                          <w:p w14:paraId="145FF13E" w14:textId="77777777" w:rsidR="00C87A99" w:rsidRDefault="00C87A99" w:rsidP="009F31A8">
                            <w:pPr>
                              <w:pStyle w:val="a0"/>
                            </w:pPr>
                            <w:r>
                              <w:rPr>
                                <w:rFonts w:eastAsia="楷体_GB2312" w:hint="eastAsia"/>
                              </w:rPr>
                              <w:t>缺产生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DEB13" id="Text Box 12" o:spid="_x0000_s1029" type="#_x0000_t202" style="position:absolute;margin-left:9pt;margin-top:7.2pt;width:54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" o:allowincell="f">
                <v:textbox>
                  <w:txbxContent>
                    <w:p w14:paraId="013CCBB8" w14:textId="77777777" w:rsidR="00C87A99" w:rsidRDefault="00C87A99" w:rsidP="009F31A8">
                      <w:pPr>
                        <w:pStyle w:val="a0"/>
                        <w:rPr>
                          <w:rFonts w:eastAsia="楷体_GB2312"/>
                        </w:rPr>
                      </w:pPr>
                      <w:r>
                        <w:rPr>
                          <w:rFonts w:eastAsia="楷体_GB2312" w:hint="eastAsia"/>
                        </w:rPr>
                        <w:t>职位空</w:t>
                      </w:r>
                    </w:p>
                    <w:p w14:paraId="145FF13E" w14:textId="77777777" w:rsidR="00C87A99" w:rsidRDefault="00C87A99" w:rsidP="009F31A8">
                      <w:pPr>
                        <w:pStyle w:val="a0"/>
                      </w:pPr>
                      <w:r>
                        <w:rPr>
                          <w:rFonts w:eastAsia="楷体_GB2312" w:hint="eastAsia"/>
                        </w:rPr>
                        <w:t>缺产生</w:t>
                      </w:r>
                    </w:p>
                  </w:txbxContent>
                </v:textbox>
              </v:shape>
            </w:pict>
          </mc:Fallback>
        </mc:AlternateContent>
      </w:r>
      <w:r w:rsidR="003336C7">
        <w:rPr>
          <w:rFonts w:ascii="楷体_GB2312" w:eastAsia="楷体_GB2312" w:hint="eastAsia"/>
          <w:sz w:val="28"/>
        </w:rPr>
        <w:t xml:space="preserve">         </w:t>
      </w:r>
    </w:p>
    <w:p w14:paraId="318F4DBC" w14:textId="77777777" w:rsidR="003336C7" w:rsidRDefault="001452BC" w:rsidP="009F31A8">
      <w:pPr>
        <w:rPr>
          <w:rFonts w:ascii="楷体_GB2312" w:eastAsia="楷体_GB2312"/>
          <w:sz w:val="28"/>
        </w:rPr>
      </w:pPr>
      <w:r>
        <w:rPr>
          <w:rFonts w:ascii="楷体_GB2312" w:eastAsia="楷体_GB2312"/>
          <w:noProof/>
          <w:sz w:val="28"/>
        </w:rPr>
        <mc:AlternateContent>
          <mc:Choice Requires="wps">
            <w:drawing>
              <wp:anchor distT="0" distB="0" distL="114300" distR="114300" simplePos="0" relativeHeight="251671552" behindDoc="0" locked="0" layoutInCell="0" allowOverlap="1" wp14:anchorId="3018BF24" wp14:editId="4069987A">
                <wp:simplePos x="0" y="0"/>
                <wp:positionH relativeFrom="column">
                  <wp:posOffset>4229100</wp:posOffset>
                </wp:positionH>
                <wp:positionV relativeFrom="paragraph">
                  <wp:posOffset>190500</wp:posOffset>
                </wp:positionV>
                <wp:extent cx="1143000" cy="495300"/>
                <wp:effectExtent l="9525" t="13970" r="9525" b="508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5300"/>
                        </a:xfrm>
                        <a:prstGeom prst="rect">
                          <a:avLst/>
                        </a:prstGeom>
                        <a:solidFill>
                          <a:srgbClr val="FFFFFF"/>
                        </a:solidFill>
                        <a:ln w="9525">
                          <a:solidFill>
                            <a:srgbClr val="000000"/>
                          </a:solidFill>
                          <a:miter lim="800000"/>
                          <a:headEnd/>
                          <a:tailEnd/>
                        </a:ln>
                      </wps:spPr>
                      <wps:txbx>
                        <w:txbxContent>
                          <w:p w14:paraId="599D750F" w14:textId="77777777" w:rsidR="00C87A99" w:rsidRDefault="00C87A99" w:rsidP="009F31A8">
                            <w:pPr>
                              <w:pStyle w:val="a0"/>
                              <w:rPr>
                                <w:rFonts w:eastAsia="楷体_GB2312"/>
                              </w:rPr>
                            </w:pPr>
                            <w:r>
                              <w:rPr>
                                <w:rFonts w:eastAsia="楷体_GB2312" w:hint="eastAsia"/>
                              </w:rPr>
                              <w:t>面试结果的分析与评价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8BF24" id="Text Box 13" o:spid="_x0000_s1030" type="#_x0000_t202" style="position:absolute;margin-left:333pt;margin-top:15pt;width:90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" o:allowincell="f">
                <v:textbox>
                  <w:txbxContent>
                    <w:p w14:paraId="599D750F" w14:textId="77777777" w:rsidR="00C87A99" w:rsidRDefault="00C87A99" w:rsidP="009F31A8">
                      <w:pPr>
                        <w:pStyle w:val="a0"/>
                        <w:rPr>
                          <w:rFonts w:eastAsia="楷体_GB2312"/>
                        </w:rPr>
                      </w:pPr>
                      <w:r>
                        <w:rPr>
                          <w:rFonts w:eastAsia="楷体_GB2312" w:hint="eastAsia"/>
                        </w:rPr>
                        <w:t>面试结果的分析与评价</w:t>
                      </w:r>
                    </w:p>
                  </w:txbxContent>
                </v:textbox>
              </v:shape>
            </w:pict>
          </mc:Fallback>
        </mc:AlternateContent>
      </w:r>
      <w:r>
        <w:rPr>
          <w:rFonts w:ascii="楷体_GB2312" w:eastAsia="楷体_GB2312"/>
          <w:noProof/>
          <w:sz w:val="28"/>
        </w:rPr>
        <mc:AlternateContent>
          <mc:Choice Requires="wps">
            <w:drawing>
              <wp:anchor distT="0" distB="0" distL="114300" distR="114300" simplePos="0" relativeHeight="251672576" behindDoc="0" locked="0" layoutInCell="0" allowOverlap="1" wp14:anchorId="2E0B5657" wp14:editId="03FC0F2A">
                <wp:simplePos x="0" y="0"/>
                <wp:positionH relativeFrom="column">
                  <wp:posOffset>2743200</wp:posOffset>
                </wp:positionH>
                <wp:positionV relativeFrom="paragraph">
                  <wp:posOffset>190500</wp:posOffset>
                </wp:positionV>
                <wp:extent cx="914400" cy="495300"/>
                <wp:effectExtent l="9525" t="13970" r="9525" b="508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95300"/>
                        </a:xfrm>
                        <a:prstGeom prst="rect">
                          <a:avLst/>
                        </a:prstGeom>
                        <a:solidFill>
                          <a:srgbClr val="FFFFFF"/>
                        </a:solidFill>
                        <a:ln w="9525">
                          <a:solidFill>
                            <a:srgbClr val="000000"/>
                          </a:solidFill>
                          <a:miter lim="800000"/>
                          <a:headEnd/>
                          <a:tailEnd/>
                        </a:ln>
                      </wps:spPr>
                      <wps:txbx>
                        <w:txbxContent>
                          <w:p w14:paraId="16F51BE8" w14:textId="77777777" w:rsidR="00C87A99" w:rsidRDefault="00C87A99" w:rsidP="009F31A8">
                            <w:pPr>
                              <w:rPr>
                                <w:rFonts w:eastAsia="楷体_GB2312"/>
                              </w:rPr>
                            </w:pPr>
                            <w:r>
                              <w:rPr>
                                <w:rFonts w:eastAsia="楷体_GB2312" w:hint="eastAsia"/>
                              </w:rPr>
                              <w:t>发布招聘</w:t>
                            </w:r>
                          </w:p>
                          <w:p w14:paraId="543C5B10" w14:textId="77777777" w:rsidR="00C87A99" w:rsidRDefault="00C87A99" w:rsidP="009F31A8">
                            <w:r>
                              <w:rPr>
                                <w:rFonts w:eastAsia="楷体_GB2312" w:hint="eastAsia"/>
                              </w:rPr>
                              <w:t>信息广告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B5657" id="Text Box 14" o:spid="_x0000_s1031" type="#_x0000_t202" style="position:absolute;margin-left:3in;margin-top:15pt;width:1in;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" o:allowincell="f">
                <v:textbox>
                  <w:txbxContent>
                    <w:p w14:paraId="16F51BE8" w14:textId="77777777" w:rsidR="00C87A99" w:rsidRDefault="00C87A99" w:rsidP="009F31A8">
                      <w:pPr>
                        <w:rPr>
                          <w:rFonts w:eastAsia="楷体_GB2312"/>
                        </w:rPr>
                      </w:pPr>
                      <w:r>
                        <w:rPr>
                          <w:rFonts w:eastAsia="楷体_GB2312" w:hint="eastAsia"/>
                        </w:rPr>
                        <w:t>发布招聘</w:t>
                      </w:r>
                    </w:p>
                    <w:p w14:paraId="543C5B10" w14:textId="77777777" w:rsidR="00C87A99" w:rsidRDefault="00C87A99" w:rsidP="009F31A8">
                      <w:r>
                        <w:rPr>
                          <w:rFonts w:eastAsia="楷体_GB2312" w:hint="eastAsia"/>
                        </w:rPr>
                        <w:t>信息广告</w:t>
                      </w:r>
                    </w:p>
                  </w:txbxContent>
                </v:textbox>
              </v:shape>
            </w:pict>
          </mc:Fallback>
        </mc:AlternateContent>
      </w:r>
      <w:r>
        <w:rPr>
          <w:rFonts w:ascii="楷体_GB2312" w:eastAsia="楷体_GB2312"/>
          <w:noProof/>
          <w:sz w:val="28"/>
        </w:rPr>
        <mc:AlternateContent>
          <mc:Choice Requires="wps">
            <w:drawing>
              <wp:anchor distT="0" distB="0" distL="114300" distR="114300" simplePos="0" relativeHeight="251673600" behindDoc="0" locked="0" layoutInCell="0" allowOverlap="1" wp14:anchorId="77DE83A3" wp14:editId="2E6D0C10">
                <wp:simplePos x="0" y="0"/>
                <wp:positionH relativeFrom="column">
                  <wp:posOffset>800100</wp:posOffset>
                </wp:positionH>
                <wp:positionV relativeFrom="paragraph">
                  <wp:posOffset>0</wp:posOffset>
                </wp:positionV>
                <wp:extent cx="342900" cy="0"/>
                <wp:effectExtent l="9525" t="61595" r="19050" b="52705"/>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C62DE" id="Line 1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WfgKAIAAEs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" o:allowincell="f">
                <v:stroke endarrow="block"/>
              </v:line>
            </w:pict>
          </mc:Fallback>
        </mc:AlternateContent>
      </w:r>
      <w:r w:rsidR="003336C7">
        <w:rPr>
          <w:rFonts w:ascii="楷体_GB2312" w:eastAsia="楷体_GB2312" w:hint="eastAsia"/>
          <w:sz w:val="28"/>
        </w:rPr>
        <w:t xml:space="preserve">         </w:t>
      </w:r>
    </w:p>
    <w:p w14:paraId="61A5FD69" w14:textId="77777777" w:rsidR="003336C7" w:rsidRDefault="001452BC" w:rsidP="009F31A8">
      <w:pPr>
        <w:rPr>
          <w:rFonts w:ascii="楷体_GB2312" w:eastAsia="楷体_GB2312"/>
        </w:rPr>
      </w:pPr>
      <w:r>
        <w:rPr>
          <w:rFonts w:ascii="楷体_GB2312" w:eastAsia="楷体_GB2312"/>
          <w:noProof/>
          <w:sz w:val="28"/>
        </w:rPr>
        <mc:AlternateContent>
          <mc:Choice Requires="wps">
            <w:drawing>
              <wp:anchor distT="0" distB="0" distL="114300" distR="114300" simplePos="0" relativeHeight="251674624" behindDoc="0" locked="0" layoutInCell="0" allowOverlap="1" wp14:anchorId="2874816E" wp14:editId="1896149B">
                <wp:simplePos x="0" y="0"/>
                <wp:positionH relativeFrom="column">
                  <wp:posOffset>3657600</wp:posOffset>
                </wp:positionH>
                <wp:positionV relativeFrom="paragraph">
                  <wp:posOffset>91440</wp:posOffset>
                </wp:positionV>
                <wp:extent cx="228600" cy="0"/>
                <wp:effectExtent l="9525" t="6350" r="9525" b="1270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AFAF9" id="Line 1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2pt" to="30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1a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" o:allowincell="f"/>
            </w:pict>
          </mc:Fallback>
        </mc:AlternateContent>
      </w:r>
      <w:r>
        <w:rPr>
          <w:rFonts w:ascii="楷体_GB2312" w:eastAsia="楷体_GB2312"/>
          <w:noProof/>
          <w:sz w:val="28"/>
        </w:rPr>
        <mc:AlternateContent>
          <mc:Choice Requires="wps">
            <w:drawing>
              <wp:anchor distT="0" distB="0" distL="114300" distR="114300" simplePos="0" relativeHeight="251675648" behindDoc="0" locked="0" layoutInCell="0" allowOverlap="1" wp14:anchorId="50A14843" wp14:editId="565E16E4">
                <wp:simplePos x="0" y="0"/>
                <wp:positionH relativeFrom="column">
                  <wp:posOffset>2400300</wp:posOffset>
                </wp:positionH>
                <wp:positionV relativeFrom="paragraph">
                  <wp:posOffset>91440</wp:posOffset>
                </wp:positionV>
                <wp:extent cx="342900" cy="0"/>
                <wp:effectExtent l="9525" t="53975" r="19050" b="60325"/>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6C727" id="Line 1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7.2pt" to="3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LAKQ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" o:allowincell="f">
                <v:stroke endarrow="block"/>
              </v:line>
            </w:pict>
          </mc:Fallback>
        </mc:AlternateContent>
      </w:r>
      <w:r>
        <w:rPr>
          <w:rFonts w:ascii="楷体_GB2312" w:eastAsia="楷体_GB2312"/>
          <w:noProof/>
          <w:sz w:val="28"/>
        </w:rPr>
        <mc:AlternateContent>
          <mc:Choice Requires="wps">
            <w:drawing>
              <wp:anchor distT="0" distB="0" distL="114300" distR="114300" simplePos="0" relativeHeight="251676672" behindDoc="0" locked="0" layoutInCell="0" allowOverlap="1" wp14:anchorId="72A11FE3" wp14:editId="2A51395C">
                <wp:simplePos x="0" y="0"/>
                <wp:positionH relativeFrom="column">
                  <wp:posOffset>4800600</wp:posOffset>
                </wp:positionH>
                <wp:positionV relativeFrom="paragraph">
                  <wp:posOffset>289560</wp:posOffset>
                </wp:positionV>
                <wp:extent cx="0" cy="198120"/>
                <wp:effectExtent l="57150" t="13970" r="57150" b="1651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E5333" id="Line 1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22.8pt" to="37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GKQIAAEs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" o:allowincell="f">
                <v:stroke endarrow="block"/>
              </v:line>
            </w:pict>
          </mc:Fallback>
        </mc:AlternateContent>
      </w:r>
      <w:r w:rsidR="003336C7">
        <w:rPr>
          <w:rFonts w:ascii="楷体_GB2312" w:eastAsia="楷体_GB2312" w:hint="eastAsia"/>
          <w:sz w:val="28"/>
        </w:rPr>
        <w:t xml:space="preserve">                       </w:t>
      </w:r>
    </w:p>
    <w:p w14:paraId="37F7965D" w14:textId="77777777" w:rsidR="003336C7" w:rsidRDefault="003336C7" w:rsidP="009F31A8">
      <w:pPr>
        <w:rPr>
          <w:rFonts w:ascii="楷体_GB2312" w:eastAsia="楷体_GB2312"/>
        </w:rPr>
      </w:pPr>
      <w:r>
        <w:rPr>
          <w:rFonts w:ascii="楷体_GB2312" w:eastAsia="楷体_GB2312" w:hint="eastAsia"/>
          <w:sz w:val="28"/>
        </w:rPr>
        <w:t xml:space="preserve">                       </w:t>
      </w:r>
      <w:r>
        <w:rPr>
          <w:rFonts w:ascii="楷体_GB2312" w:eastAsia="楷体_GB2312" w:hint="eastAsia"/>
        </w:rPr>
        <w:t>外部选聘</w:t>
      </w:r>
    </w:p>
    <w:p w14:paraId="305032DF" w14:textId="77777777" w:rsidR="003336C7" w:rsidRDefault="001452BC" w:rsidP="009F31A8">
      <w:pPr>
        <w:rPr>
          <w:rFonts w:ascii="楷体_GB2312" w:eastAsia="楷体_GB2312"/>
          <w:sz w:val="28"/>
        </w:rPr>
      </w:pPr>
      <w:r>
        <w:rPr>
          <w:rFonts w:ascii="楷体_GB2312" w:eastAsia="楷体_GB2312"/>
          <w:noProof/>
          <w:sz w:val="28"/>
        </w:rPr>
        <mc:AlternateContent>
          <mc:Choice Requires="wps">
            <w:drawing>
              <wp:anchor distT="0" distB="0" distL="114300" distR="114300" simplePos="0" relativeHeight="251677696" behindDoc="0" locked="0" layoutInCell="0" allowOverlap="1" wp14:anchorId="0912357F" wp14:editId="1A9B1006">
                <wp:simplePos x="0" y="0"/>
                <wp:positionH relativeFrom="column">
                  <wp:posOffset>2286000</wp:posOffset>
                </wp:positionH>
                <wp:positionV relativeFrom="paragraph">
                  <wp:posOffset>388620</wp:posOffset>
                </wp:positionV>
                <wp:extent cx="914400" cy="693420"/>
                <wp:effectExtent l="9525" t="13970" r="9525" b="6985"/>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93420"/>
                        </a:xfrm>
                        <a:prstGeom prst="rect">
                          <a:avLst/>
                        </a:prstGeom>
                        <a:solidFill>
                          <a:srgbClr val="FFFFFF"/>
                        </a:solidFill>
                        <a:ln w="9525">
                          <a:solidFill>
                            <a:srgbClr val="000000"/>
                          </a:solidFill>
                          <a:miter lim="800000"/>
                          <a:headEnd/>
                          <a:tailEnd/>
                        </a:ln>
                      </wps:spPr>
                      <wps:txbx>
                        <w:txbxContent>
                          <w:p w14:paraId="4AAD6D90" w14:textId="77777777" w:rsidR="00C87A99" w:rsidRDefault="00C87A99" w:rsidP="009F31A8">
                            <w:pPr>
                              <w:rPr>
                                <w:rFonts w:eastAsia="楷体_GB2312"/>
                              </w:rPr>
                            </w:pPr>
                            <w:r>
                              <w:rPr>
                                <w:rFonts w:eastAsia="楷体_GB2312" w:hint="eastAsia"/>
                              </w:rPr>
                              <w:t>试用期满</w:t>
                            </w:r>
                          </w:p>
                          <w:p w14:paraId="7A511456" w14:textId="77777777" w:rsidR="00C87A99" w:rsidRDefault="00C87A99" w:rsidP="009F31A8">
                            <w:pPr>
                              <w:rPr>
                                <w:rFonts w:eastAsia="楷体_GB2312"/>
                              </w:rPr>
                            </w:pPr>
                            <w:r>
                              <w:rPr>
                                <w:rFonts w:eastAsia="楷体_GB2312" w:hint="eastAsia"/>
                              </w:rPr>
                              <w:t>进行任职</w:t>
                            </w:r>
                          </w:p>
                          <w:p w14:paraId="13861E15" w14:textId="77777777" w:rsidR="00C87A99" w:rsidRDefault="00C87A99" w:rsidP="009F31A8">
                            <w:pPr>
                              <w:rPr>
                                <w:rFonts w:eastAsia="楷体_GB2312"/>
                              </w:rPr>
                            </w:pPr>
                            <w:r>
                              <w:rPr>
                                <w:rFonts w:eastAsia="楷体_GB2312" w:hint="eastAsia"/>
                              </w:rPr>
                              <w:t>考核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2357F" id="Text Box 19" o:spid="_x0000_s1032" type="#_x0000_t202" style="position:absolute;margin-left:180pt;margin-top:30.6pt;width:1in;height:5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" o:allowincell="f">
                <v:textbox>
                  <w:txbxContent>
                    <w:p w14:paraId="4AAD6D90" w14:textId="77777777" w:rsidR="00C87A99" w:rsidRDefault="00C87A99" w:rsidP="009F31A8">
                      <w:pPr>
                        <w:rPr>
                          <w:rFonts w:eastAsia="楷体_GB2312"/>
                        </w:rPr>
                      </w:pPr>
                      <w:r>
                        <w:rPr>
                          <w:rFonts w:eastAsia="楷体_GB2312" w:hint="eastAsia"/>
                        </w:rPr>
                        <w:t>试用期满</w:t>
                      </w:r>
                    </w:p>
                    <w:p w14:paraId="7A511456" w14:textId="77777777" w:rsidR="00C87A99" w:rsidRDefault="00C87A99" w:rsidP="009F31A8">
                      <w:pPr>
                        <w:rPr>
                          <w:rFonts w:eastAsia="楷体_GB2312"/>
                        </w:rPr>
                      </w:pPr>
                      <w:r>
                        <w:rPr>
                          <w:rFonts w:eastAsia="楷体_GB2312" w:hint="eastAsia"/>
                        </w:rPr>
                        <w:t>进行任职</w:t>
                      </w:r>
                    </w:p>
                    <w:p w14:paraId="13861E15" w14:textId="77777777" w:rsidR="00C87A99" w:rsidRDefault="00C87A99" w:rsidP="009F31A8">
                      <w:pPr>
                        <w:rPr>
                          <w:rFonts w:eastAsia="楷体_GB2312"/>
                        </w:rPr>
                      </w:pPr>
                      <w:r>
                        <w:rPr>
                          <w:rFonts w:eastAsia="楷体_GB2312" w:hint="eastAsia"/>
                        </w:rPr>
                        <w:t>考核</w:t>
                      </w:r>
                    </w:p>
                  </w:txbxContent>
                </v:textbox>
              </v:shape>
            </w:pict>
          </mc:Fallback>
        </mc:AlternateContent>
      </w:r>
      <w:r>
        <w:rPr>
          <w:rFonts w:ascii="楷体_GB2312" w:eastAsia="楷体_GB2312"/>
          <w:noProof/>
          <w:sz w:val="28"/>
        </w:rPr>
        <mc:AlternateContent>
          <mc:Choice Requires="wps">
            <w:drawing>
              <wp:anchor distT="0" distB="0" distL="114300" distR="114300" simplePos="0" relativeHeight="251678720" behindDoc="0" locked="0" layoutInCell="0" allowOverlap="1" wp14:anchorId="49C26336" wp14:editId="4164EED3">
                <wp:simplePos x="0" y="0"/>
                <wp:positionH relativeFrom="column">
                  <wp:posOffset>4800600</wp:posOffset>
                </wp:positionH>
                <wp:positionV relativeFrom="paragraph">
                  <wp:posOffset>388620</wp:posOffset>
                </wp:positionV>
                <wp:extent cx="0" cy="198120"/>
                <wp:effectExtent l="57150" t="13970" r="57150" b="16510"/>
                <wp:wrapNone/>
                <wp:docPr id="1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4247A" id="Line 20"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0.6pt" to="378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" o:allowincell="f">
                <v:stroke endarrow="block"/>
              </v:line>
            </w:pict>
          </mc:Fallback>
        </mc:AlternateContent>
      </w:r>
      <w:r>
        <w:rPr>
          <w:rFonts w:ascii="楷体_GB2312" w:eastAsia="楷体_GB2312"/>
          <w:noProof/>
          <w:sz w:val="28"/>
        </w:rPr>
        <mc:AlternateContent>
          <mc:Choice Requires="wps">
            <w:drawing>
              <wp:anchor distT="0" distB="0" distL="114300" distR="114300" simplePos="0" relativeHeight="251679744" behindDoc="0" locked="0" layoutInCell="0" allowOverlap="1" wp14:anchorId="582AF72F" wp14:editId="03599A73">
                <wp:simplePos x="0" y="0"/>
                <wp:positionH relativeFrom="column">
                  <wp:posOffset>4229100</wp:posOffset>
                </wp:positionH>
                <wp:positionV relativeFrom="paragraph">
                  <wp:posOffset>91440</wp:posOffset>
                </wp:positionV>
                <wp:extent cx="1143000" cy="297180"/>
                <wp:effectExtent l="9525" t="12065" r="9525" b="5080"/>
                <wp:wrapNone/>
                <wp:docPr id="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14:paraId="04FABACB" w14:textId="77777777" w:rsidR="00C87A99" w:rsidRDefault="00C87A99" w:rsidP="009F31A8">
                            <w:pPr>
                              <w:rPr>
                                <w:rFonts w:eastAsia="楷体_GB2312"/>
                              </w:rPr>
                            </w:pPr>
                            <w:r>
                              <w:rPr>
                                <w:rFonts w:eastAsia="楷体_GB2312" w:hint="eastAsia"/>
                              </w:rPr>
                              <w:t>确定录用人选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AF72F" id="Text Box 21" o:spid="_x0000_s1033" type="#_x0000_t202" style="position:absolute;margin-left:333pt;margin-top:7.2pt;width:90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" o:allowincell="f">
                <v:textbox>
                  <w:txbxContent>
                    <w:p w14:paraId="04FABACB" w14:textId="77777777" w:rsidR="00C87A99" w:rsidRDefault="00C87A99" w:rsidP="009F31A8">
                      <w:pPr>
                        <w:rPr>
                          <w:rFonts w:eastAsia="楷体_GB2312"/>
                        </w:rPr>
                      </w:pPr>
                      <w:r>
                        <w:rPr>
                          <w:rFonts w:eastAsia="楷体_GB2312" w:hint="eastAsia"/>
                        </w:rPr>
                        <w:t>确定录用人选</w:t>
                      </w:r>
                    </w:p>
                  </w:txbxContent>
                </v:textbox>
              </v:shape>
            </w:pict>
          </mc:Fallback>
        </mc:AlternateContent>
      </w:r>
    </w:p>
    <w:p w14:paraId="0FBC5AA0" w14:textId="77777777" w:rsidR="003336C7" w:rsidRDefault="001452BC" w:rsidP="009F31A8">
      <w:pPr>
        <w:rPr>
          <w:rFonts w:ascii="楷体_GB2312" w:eastAsia="楷体_GB2312"/>
          <w:sz w:val="28"/>
        </w:rPr>
      </w:pPr>
      <w:r>
        <w:rPr>
          <w:rFonts w:ascii="楷体_GB2312" w:eastAsia="楷体_GB2312"/>
          <w:noProof/>
          <w:sz w:val="28"/>
        </w:rPr>
        <mc:AlternateContent>
          <mc:Choice Requires="wps">
            <w:drawing>
              <wp:anchor distT="0" distB="0" distL="114300" distR="114300" simplePos="0" relativeHeight="251680768" behindDoc="0" locked="0" layoutInCell="0" allowOverlap="1" wp14:anchorId="1F86CF1F" wp14:editId="11C4AB96">
                <wp:simplePos x="0" y="0"/>
                <wp:positionH relativeFrom="column">
                  <wp:posOffset>685800</wp:posOffset>
                </wp:positionH>
                <wp:positionV relativeFrom="paragraph">
                  <wp:posOffset>388620</wp:posOffset>
                </wp:positionV>
                <wp:extent cx="228600" cy="0"/>
                <wp:effectExtent l="19050" t="57785" r="9525" b="56515"/>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FBD02" id="Line 22"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0.6pt" to="1in,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" o:allowincell="f">
                <v:stroke endarrow="block"/>
              </v:line>
            </w:pict>
          </mc:Fallback>
        </mc:AlternateContent>
      </w:r>
      <w:r>
        <w:rPr>
          <w:rFonts w:ascii="楷体_GB2312" w:eastAsia="楷体_GB2312"/>
          <w:noProof/>
          <w:sz w:val="28"/>
        </w:rPr>
        <mc:AlternateContent>
          <mc:Choice Requires="wps">
            <w:drawing>
              <wp:anchor distT="0" distB="0" distL="114300" distR="114300" simplePos="0" relativeHeight="251681792" behindDoc="0" locked="0" layoutInCell="0" allowOverlap="1" wp14:anchorId="40F74C5E" wp14:editId="6A3998CC">
                <wp:simplePos x="0" y="0"/>
                <wp:positionH relativeFrom="column">
                  <wp:posOffset>2057400</wp:posOffset>
                </wp:positionH>
                <wp:positionV relativeFrom="paragraph">
                  <wp:posOffset>388620</wp:posOffset>
                </wp:positionV>
                <wp:extent cx="228600" cy="0"/>
                <wp:effectExtent l="19050" t="57785" r="9525" b="56515"/>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07378" id="Line 23"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6pt" to="180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mYMAIAAFQ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" o:allowincell="f">
                <v:stroke endarrow="block"/>
              </v:line>
            </w:pict>
          </mc:Fallback>
        </mc:AlternateContent>
      </w:r>
      <w:r>
        <w:rPr>
          <w:rFonts w:ascii="楷体_GB2312" w:eastAsia="楷体_GB2312"/>
          <w:noProof/>
          <w:sz w:val="28"/>
        </w:rPr>
        <mc:AlternateContent>
          <mc:Choice Requires="wps">
            <w:drawing>
              <wp:anchor distT="0" distB="0" distL="114300" distR="114300" simplePos="0" relativeHeight="251682816" behindDoc="0" locked="0" layoutInCell="0" allowOverlap="1" wp14:anchorId="3EA7C478" wp14:editId="4528FAD2">
                <wp:simplePos x="0" y="0"/>
                <wp:positionH relativeFrom="column">
                  <wp:posOffset>3200400</wp:posOffset>
                </wp:positionH>
                <wp:positionV relativeFrom="paragraph">
                  <wp:posOffset>388620</wp:posOffset>
                </wp:positionV>
                <wp:extent cx="228600" cy="0"/>
                <wp:effectExtent l="19050" t="57785" r="9525" b="5651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EDF9A" id="Line 24"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0.6pt" to="270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" o:allowincell="f">
                <v:stroke endarrow="block"/>
              </v:line>
            </w:pict>
          </mc:Fallback>
        </mc:AlternateContent>
      </w:r>
      <w:r>
        <w:rPr>
          <w:rFonts w:ascii="楷体_GB2312" w:eastAsia="楷体_GB2312"/>
          <w:noProof/>
          <w:sz w:val="28"/>
        </w:rPr>
        <mc:AlternateContent>
          <mc:Choice Requires="wps">
            <w:drawing>
              <wp:anchor distT="0" distB="0" distL="114300" distR="114300" simplePos="0" relativeHeight="251683840" behindDoc="0" locked="0" layoutInCell="0" allowOverlap="1" wp14:anchorId="502B3237" wp14:editId="24323F59">
                <wp:simplePos x="0" y="0"/>
                <wp:positionH relativeFrom="column">
                  <wp:posOffset>4114800</wp:posOffset>
                </wp:positionH>
                <wp:positionV relativeFrom="paragraph">
                  <wp:posOffset>388620</wp:posOffset>
                </wp:positionV>
                <wp:extent cx="228600" cy="0"/>
                <wp:effectExtent l="19050" t="57785" r="9525" b="56515"/>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DE617" id="Line 25"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0.6pt" to="342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" o:allowincell="f">
                <v:stroke endarrow="block"/>
              </v:line>
            </w:pict>
          </mc:Fallback>
        </mc:AlternateContent>
      </w:r>
      <w:r>
        <w:rPr>
          <w:rFonts w:ascii="楷体_GB2312" w:eastAsia="楷体_GB2312"/>
          <w:noProof/>
          <w:sz w:val="28"/>
        </w:rPr>
        <mc:AlternateContent>
          <mc:Choice Requires="wps">
            <w:drawing>
              <wp:anchor distT="0" distB="0" distL="114300" distR="114300" simplePos="0" relativeHeight="251684864" behindDoc="0" locked="0" layoutInCell="0" allowOverlap="1" wp14:anchorId="36B50B3B" wp14:editId="5A7C9E5D">
                <wp:simplePos x="0" y="0"/>
                <wp:positionH relativeFrom="column">
                  <wp:posOffset>114300</wp:posOffset>
                </wp:positionH>
                <wp:positionV relativeFrom="paragraph">
                  <wp:posOffset>91440</wp:posOffset>
                </wp:positionV>
                <wp:extent cx="571500" cy="495300"/>
                <wp:effectExtent l="9525" t="8255" r="9525" b="10795"/>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95300"/>
                        </a:xfrm>
                        <a:prstGeom prst="rect">
                          <a:avLst/>
                        </a:prstGeom>
                        <a:solidFill>
                          <a:srgbClr val="FFFFFF"/>
                        </a:solidFill>
                        <a:ln w="9525">
                          <a:solidFill>
                            <a:srgbClr val="000000"/>
                          </a:solidFill>
                          <a:miter lim="800000"/>
                          <a:headEnd/>
                          <a:tailEnd/>
                        </a:ln>
                      </wps:spPr>
                      <wps:txbx>
                        <w:txbxContent>
                          <w:p w14:paraId="2C08D80D" w14:textId="77777777" w:rsidR="00C87A99" w:rsidRDefault="00C87A99" w:rsidP="009F31A8">
                            <w:pPr>
                              <w:rPr>
                                <w:rFonts w:eastAsia="楷体_GB2312"/>
                              </w:rPr>
                            </w:pPr>
                            <w:r>
                              <w:rPr>
                                <w:rFonts w:eastAsia="楷体_GB2312" w:hint="eastAsia"/>
                              </w:rPr>
                              <w:t>上岗</w:t>
                            </w:r>
                          </w:p>
                          <w:p w14:paraId="6A5534F9" w14:textId="77777777" w:rsidR="00C87A99" w:rsidRDefault="00C87A99" w:rsidP="009F31A8">
                            <w:r>
                              <w:rPr>
                                <w:rFonts w:eastAsia="楷体_GB2312" w:hint="eastAsia"/>
                              </w:rPr>
                              <w:t>任用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50B3B" id="Text Box 26" o:spid="_x0000_s1034" type="#_x0000_t202" style="position:absolute;margin-left:9pt;margin-top:7.2pt;width:45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qKwIAAFc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" o:allowincell="f">
                <v:textbox>
                  <w:txbxContent>
                    <w:p w14:paraId="2C08D80D" w14:textId="77777777" w:rsidR="00C87A99" w:rsidRDefault="00C87A99" w:rsidP="009F31A8">
                      <w:pPr>
                        <w:rPr>
                          <w:rFonts w:eastAsia="楷体_GB2312"/>
                        </w:rPr>
                      </w:pPr>
                      <w:r>
                        <w:rPr>
                          <w:rFonts w:eastAsia="楷体_GB2312" w:hint="eastAsia"/>
                        </w:rPr>
                        <w:t>上岗</w:t>
                      </w:r>
                    </w:p>
                    <w:p w14:paraId="6A5534F9" w14:textId="77777777" w:rsidR="00C87A99" w:rsidRDefault="00C87A99" w:rsidP="009F31A8">
                      <w:r>
                        <w:rPr>
                          <w:rFonts w:eastAsia="楷体_GB2312" w:hint="eastAsia"/>
                        </w:rPr>
                        <w:t>任用</w:t>
                      </w:r>
                    </w:p>
                  </w:txbxContent>
                </v:textbox>
              </v:shape>
            </w:pict>
          </mc:Fallback>
        </mc:AlternateContent>
      </w:r>
      <w:r>
        <w:rPr>
          <w:rFonts w:ascii="楷体_GB2312" w:eastAsia="楷体_GB2312"/>
          <w:noProof/>
          <w:sz w:val="28"/>
        </w:rPr>
        <mc:AlternateContent>
          <mc:Choice Requires="wps">
            <w:drawing>
              <wp:anchor distT="0" distB="0" distL="114300" distR="114300" simplePos="0" relativeHeight="251685888" behindDoc="0" locked="0" layoutInCell="0" allowOverlap="1" wp14:anchorId="79D43E02" wp14:editId="5E5BC5F7">
                <wp:simplePos x="0" y="0"/>
                <wp:positionH relativeFrom="column">
                  <wp:posOffset>914400</wp:posOffset>
                </wp:positionH>
                <wp:positionV relativeFrom="paragraph">
                  <wp:posOffset>91440</wp:posOffset>
                </wp:positionV>
                <wp:extent cx="1143000" cy="495300"/>
                <wp:effectExtent l="9525" t="8255" r="9525" b="10795"/>
                <wp:wrapNone/>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5300"/>
                        </a:xfrm>
                        <a:prstGeom prst="rect">
                          <a:avLst/>
                        </a:prstGeom>
                        <a:solidFill>
                          <a:srgbClr val="FFFFFF"/>
                        </a:solidFill>
                        <a:ln w="9525">
                          <a:solidFill>
                            <a:srgbClr val="000000"/>
                          </a:solidFill>
                          <a:miter lim="800000"/>
                          <a:headEnd/>
                          <a:tailEnd/>
                        </a:ln>
                      </wps:spPr>
                      <wps:txbx>
                        <w:txbxContent>
                          <w:p w14:paraId="249FA8AE" w14:textId="77777777" w:rsidR="00C87A99" w:rsidRDefault="00C87A99" w:rsidP="009F31A8">
                            <w:pPr>
                              <w:rPr>
                                <w:rFonts w:eastAsia="楷体_GB2312"/>
                              </w:rPr>
                            </w:pPr>
                            <w:r>
                              <w:rPr>
                                <w:rFonts w:eastAsia="楷体_GB2312" w:hint="eastAsia"/>
                              </w:rPr>
                              <w:t>职称小组评聘职称</w:t>
                            </w:r>
                            <w:r>
                              <w:rPr>
                                <w:rFonts w:eastAsia="楷体_GB2312" w:hint="eastAsia"/>
                              </w:rPr>
                              <w:t>(</w:t>
                            </w:r>
                            <w:r>
                              <w:rPr>
                                <w:rFonts w:eastAsia="楷体_GB2312" w:hint="eastAsia"/>
                              </w:rPr>
                              <w:t>技术类</w:t>
                            </w:r>
                            <w:r>
                              <w:rPr>
                                <w:rFonts w:eastAsia="楷体_GB2312"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43E02" id="Text Box 27" o:spid="_x0000_s1035" type="#_x0000_t202" style="position:absolute;margin-left:1in;margin-top:7.2pt;width:90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" o:allowincell="f">
                <v:textbox>
                  <w:txbxContent>
                    <w:p w14:paraId="249FA8AE" w14:textId="77777777" w:rsidR="00C87A99" w:rsidRDefault="00C87A99" w:rsidP="009F31A8">
                      <w:pPr>
                        <w:rPr>
                          <w:rFonts w:eastAsia="楷体_GB2312"/>
                        </w:rPr>
                      </w:pPr>
                      <w:r>
                        <w:rPr>
                          <w:rFonts w:eastAsia="楷体_GB2312" w:hint="eastAsia"/>
                        </w:rPr>
                        <w:t>职称小组评聘职称</w:t>
                      </w:r>
                      <w:r>
                        <w:rPr>
                          <w:rFonts w:eastAsia="楷体_GB2312" w:hint="eastAsia"/>
                        </w:rPr>
                        <w:t>(</w:t>
                      </w:r>
                      <w:r>
                        <w:rPr>
                          <w:rFonts w:eastAsia="楷体_GB2312" w:hint="eastAsia"/>
                        </w:rPr>
                        <w:t>技术类</w:t>
                      </w:r>
                      <w:r>
                        <w:rPr>
                          <w:rFonts w:eastAsia="楷体_GB2312" w:hint="eastAsia"/>
                        </w:rPr>
                        <w:t>)</w:t>
                      </w:r>
                    </w:p>
                  </w:txbxContent>
                </v:textbox>
              </v:shape>
            </w:pict>
          </mc:Fallback>
        </mc:AlternateContent>
      </w:r>
      <w:r>
        <w:rPr>
          <w:rFonts w:ascii="楷体_GB2312" w:eastAsia="楷体_GB2312"/>
          <w:noProof/>
          <w:sz w:val="28"/>
        </w:rPr>
        <mc:AlternateContent>
          <mc:Choice Requires="wps">
            <w:drawing>
              <wp:anchor distT="0" distB="0" distL="114300" distR="114300" simplePos="0" relativeHeight="251686912" behindDoc="0" locked="0" layoutInCell="0" allowOverlap="1" wp14:anchorId="01C67CA9" wp14:editId="36A91066">
                <wp:simplePos x="0" y="0"/>
                <wp:positionH relativeFrom="column">
                  <wp:posOffset>3429000</wp:posOffset>
                </wp:positionH>
                <wp:positionV relativeFrom="paragraph">
                  <wp:posOffset>190500</wp:posOffset>
                </wp:positionV>
                <wp:extent cx="685800" cy="495300"/>
                <wp:effectExtent l="9525" t="12065" r="9525" b="6985"/>
                <wp:wrapNone/>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95300"/>
                        </a:xfrm>
                        <a:prstGeom prst="rect">
                          <a:avLst/>
                        </a:prstGeom>
                        <a:solidFill>
                          <a:srgbClr val="FFFFFF"/>
                        </a:solidFill>
                        <a:ln w="9525">
                          <a:solidFill>
                            <a:srgbClr val="000000"/>
                          </a:solidFill>
                          <a:miter lim="800000"/>
                          <a:headEnd/>
                          <a:tailEnd/>
                        </a:ln>
                      </wps:spPr>
                      <wps:txbx>
                        <w:txbxContent>
                          <w:p w14:paraId="35D83B83" w14:textId="77777777" w:rsidR="00C87A99" w:rsidRDefault="00C87A99" w:rsidP="009F31A8">
                            <w:pPr>
                              <w:rPr>
                                <w:rFonts w:eastAsia="楷体_GB2312"/>
                              </w:rPr>
                            </w:pPr>
                            <w:r>
                              <w:rPr>
                                <w:rFonts w:eastAsia="楷体_GB2312" w:hint="eastAsia"/>
                              </w:rPr>
                              <w:t>试用期</w:t>
                            </w:r>
                          </w:p>
                          <w:p w14:paraId="436FD1C7" w14:textId="77777777" w:rsidR="00C87A99" w:rsidRDefault="00C87A99" w:rsidP="009F31A8">
                            <w:pPr>
                              <w:rPr>
                                <w:rFonts w:eastAsia="楷体_GB2312"/>
                              </w:rPr>
                            </w:pPr>
                            <w:r>
                              <w:rPr>
                                <w:rFonts w:eastAsia="楷体_GB2312" w:hint="eastAsia"/>
                              </w:rPr>
                              <w:t>考察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67CA9" id="Text Box 28" o:spid="_x0000_s1036" type="#_x0000_t202" style="position:absolute;margin-left:270pt;margin-top:15pt;width:54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RzzKw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" o:allowincell="f">
                <v:textbox>
                  <w:txbxContent>
                    <w:p w14:paraId="35D83B83" w14:textId="77777777" w:rsidR="00C87A99" w:rsidRDefault="00C87A99" w:rsidP="009F31A8">
                      <w:pPr>
                        <w:rPr>
                          <w:rFonts w:eastAsia="楷体_GB2312"/>
                        </w:rPr>
                      </w:pPr>
                      <w:r>
                        <w:rPr>
                          <w:rFonts w:eastAsia="楷体_GB2312" w:hint="eastAsia"/>
                        </w:rPr>
                        <w:t>试用期</w:t>
                      </w:r>
                    </w:p>
                    <w:p w14:paraId="436FD1C7" w14:textId="77777777" w:rsidR="00C87A99" w:rsidRDefault="00C87A99" w:rsidP="009F31A8">
                      <w:pPr>
                        <w:rPr>
                          <w:rFonts w:eastAsia="楷体_GB2312"/>
                        </w:rPr>
                      </w:pPr>
                      <w:r>
                        <w:rPr>
                          <w:rFonts w:eastAsia="楷体_GB2312" w:hint="eastAsia"/>
                        </w:rPr>
                        <w:t>考察</w:t>
                      </w:r>
                    </w:p>
                  </w:txbxContent>
                </v:textbox>
              </v:shape>
            </w:pict>
          </mc:Fallback>
        </mc:AlternateContent>
      </w:r>
      <w:r>
        <w:rPr>
          <w:rFonts w:ascii="楷体_GB2312" w:eastAsia="楷体_GB2312"/>
          <w:noProof/>
          <w:sz w:val="28"/>
        </w:rPr>
        <mc:AlternateContent>
          <mc:Choice Requires="wps">
            <w:drawing>
              <wp:anchor distT="0" distB="0" distL="114300" distR="114300" simplePos="0" relativeHeight="251687936" behindDoc="0" locked="0" layoutInCell="0" allowOverlap="1" wp14:anchorId="0EE6EAF5" wp14:editId="4BD07193">
                <wp:simplePos x="0" y="0"/>
                <wp:positionH relativeFrom="column">
                  <wp:posOffset>4343400</wp:posOffset>
                </wp:positionH>
                <wp:positionV relativeFrom="paragraph">
                  <wp:posOffset>190500</wp:posOffset>
                </wp:positionV>
                <wp:extent cx="914400" cy="495300"/>
                <wp:effectExtent l="9525" t="12065" r="9525" b="6985"/>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95300"/>
                        </a:xfrm>
                        <a:prstGeom prst="rect">
                          <a:avLst/>
                        </a:prstGeom>
                        <a:solidFill>
                          <a:srgbClr val="FFFFFF"/>
                        </a:solidFill>
                        <a:ln w="9525">
                          <a:solidFill>
                            <a:srgbClr val="000000"/>
                          </a:solidFill>
                          <a:miter lim="800000"/>
                          <a:headEnd/>
                          <a:tailEnd/>
                        </a:ln>
                      </wps:spPr>
                      <wps:txbx>
                        <w:txbxContent>
                          <w:p w14:paraId="3E5ABD37" w14:textId="77777777" w:rsidR="00C87A99" w:rsidRDefault="00C87A99" w:rsidP="009F31A8">
                            <w:pPr>
                              <w:rPr>
                                <w:rFonts w:eastAsia="楷体_GB2312"/>
                              </w:rPr>
                            </w:pPr>
                            <w:r>
                              <w:rPr>
                                <w:rFonts w:eastAsia="楷体_GB2312" w:hint="eastAsia"/>
                              </w:rPr>
                              <w:t>录用人员</w:t>
                            </w:r>
                          </w:p>
                          <w:p w14:paraId="3A19AD0A" w14:textId="77777777" w:rsidR="00C87A99" w:rsidRDefault="00C87A99" w:rsidP="009F31A8">
                            <w:pPr>
                              <w:rPr>
                                <w:rFonts w:eastAsia="楷体_GB2312"/>
                              </w:rPr>
                            </w:pPr>
                            <w:r>
                              <w:rPr>
                                <w:rFonts w:eastAsia="楷体_GB2312" w:hint="eastAsia"/>
                              </w:rPr>
                              <w:t>岗前培训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6EAF5" id="Text Box 29" o:spid="_x0000_s1037" type="#_x0000_t202" style="position:absolute;margin-left:342pt;margin-top:15pt;width:1in;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" o:allowincell="f">
                <v:textbox>
                  <w:txbxContent>
                    <w:p w14:paraId="3E5ABD37" w14:textId="77777777" w:rsidR="00C87A99" w:rsidRDefault="00C87A99" w:rsidP="009F31A8">
                      <w:pPr>
                        <w:rPr>
                          <w:rFonts w:eastAsia="楷体_GB2312"/>
                        </w:rPr>
                      </w:pPr>
                      <w:r>
                        <w:rPr>
                          <w:rFonts w:eastAsia="楷体_GB2312" w:hint="eastAsia"/>
                        </w:rPr>
                        <w:t>录用人员</w:t>
                      </w:r>
                    </w:p>
                    <w:p w14:paraId="3A19AD0A" w14:textId="77777777" w:rsidR="00C87A99" w:rsidRDefault="00C87A99" w:rsidP="009F31A8">
                      <w:pPr>
                        <w:rPr>
                          <w:rFonts w:eastAsia="楷体_GB2312"/>
                        </w:rPr>
                      </w:pPr>
                      <w:r>
                        <w:rPr>
                          <w:rFonts w:eastAsia="楷体_GB2312" w:hint="eastAsia"/>
                        </w:rPr>
                        <w:t>岗前培训</w:t>
                      </w:r>
                    </w:p>
                  </w:txbxContent>
                </v:textbox>
              </v:shape>
            </w:pict>
          </mc:Fallback>
        </mc:AlternateContent>
      </w:r>
    </w:p>
    <w:p w14:paraId="47ED55C9" w14:textId="77777777" w:rsidR="003336C7" w:rsidRDefault="003336C7" w:rsidP="009F31A8">
      <w:pPr>
        <w:tabs>
          <w:tab w:val="left" w:pos="5760"/>
        </w:tabs>
        <w:spacing w:before="600"/>
        <w:ind w:left="-1800" w:firstLine="1800"/>
        <w:rPr>
          <w:rFonts w:ascii="楷体_GB2312" w:eastAsia="楷体_GB2312"/>
          <w:b/>
          <w:sz w:val="28"/>
          <w:u w:val="single"/>
        </w:rPr>
      </w:pPr>
      <w:r>
        <w:rPr>
          <w:rFonts w:ascii="楷体_GB2312" w:eastAsia="楷体_GB2312" w:hint="eastAsia"/>
          <w:sz w:val="28"/>
        </w:rPr>
        <w:t xml:space="preserve">                       </w:t>
      </w:r>
      <w:r>
        <w:rPr>
          <w:rFonts w:ascii="楷体_GB2312" w:eastAsia="楷体_GB2312" w:hint="eastAsia"/>
          <w:b/>
          <w:sz w:val="28"/>
          <w:u w:val="single"/>
        </w:rPr>
        <w:t>人员招聘录用程序</w:t>
      </w:r>
    </w:p>
    <w:p w14:paraId="7700D98E" w14:textId="77777777" w:rsidR="003336C7" w:rsidRDefault="003336C7" w:rsidP="009F31A8">
      <w:pPr>
        <w:numPr>
          <w:ilvl w:val="0"/>
          <w:numId w:val="1"/>
        </w:numPr>
        <w:rPr>
          <w:rFonts w:ascii="楷体_GB2312" w:eastAsia="楷体_GB2312"/>
          <w:sz w:val="28"/>
        </w:rPr>
      </w:pPr>
      <w:r>
        <w:rPr>
          <w:rFonts w:ascii="楷体_GB2312" w:eastAsia="楷体_GB2312" w:hint="eastAsia"/>
          <w:sz w:val="28"/>
        </w:rPr>
        <w:t>公司招聘时，应聘人员应提供以下资料，并接受公司组织的考试（包括笔试、面试及实际操作）：</w:t>
      </w:r>
    </w:p>
    <w:p w14:paraId="76A71F1C" w14:textId="77777777" w:rsidR="003336C7" w:rsidRDefault="003336C7" w:rsidP="009F31A8">
      <w:pPr>
        <w:numPr>
          <w:ilvl w:val="0"/>
          <w:numId w:val="2"/>
        </w:numPr>
        <w:rPr>
          <w:rFonts w:ascii="楷体_GB2312" w:eastAsia="楷体_GB2312"/>
          <w:sz w:val="28"/>
        </w:rPr>
      </w:pPr>
      <w:r>
        <w:rPr>
          <w:rFonts w:ascii="楷体_GB2312" w:eastAsia="楷体_GB2312" w:hint="eastAsia"/>
          <w:sz w:val="28"/>
        </w:rPr>
        <w:t>按公司规定格式填写的《应聘人员登记表》；</w:t>
      </w:r>
    </w:p>
    <w:p w14:paraId="04615F33" w14:textId="77777777" w:rsidR="003336C7" w:rsidRDefault="003336C7" w:rsidP="009F31A8">
      <w:pPr>
        <w:numPr>
          <w:ilvl w:val="0"/>
          <w:numId w:val="2"/>
        </w:numPr>
        <w:rPr>
          <w:rFonts w:ascii="楷体_GB2312" w:eastAsia="楷体_GB2312"/>
          <w:sz w:val="28"/>
        </w:rPr>
      </w:pPr>
      <w:r>
        <w:rPr>
          <w:rFonts w:ascii="楷体_GB2312" w:eastAsia="楷体_GB2312" w:hint="eastAsia"/>
          <w:sz w:val="28"/>
        </w:rPr>
        <w:t>个人身份证原件及复印件；</w:t>
      </w:r>
    </w:p>
    <w:p w14:paraId="268DDBE7" w14:textId="77777777" w:rsidR="003336C7" w:rsidRDefault="003336C7" w:rsidP="009F31A8">
      <w:pPr>
        <w:numPr>
          <w:ilvl w:val="0"/>
          <w:numId w:val="2"/>
        </w:numPr>
        <w:rPr>
          <w:rFonts w:ascii="楷体_GB2312" w:eastAsia="楷体_GB2312"/>
          <w:sz w:val="28"/>
        </w:rPr>
      </w:pPr>
      <w:r>
        <w:rPr>
          <w:rFonts w:ascii="楷体_GB2312" w:eastAsia="楷体_GB2312" w:hint="eastAsia"/>
          <w:sz w:val="28"/>
        </w:rPr>
        <w:t>最终学历证明、资格证明（特殊技能者）原件及复印件；</w:t>
      </w:r>
    </w:p>
    <w:p w14:paraId="2B3A057C" w14:textId="77777777" w:rsidR="003336C7" w:rsidRDefault="003336C7" w:rsidP="009F31A8">
      <w:pPr>
        <w:numPr>
          <w:ilvl w:val="0"/>
          <w:numId w:val="2"/>
        </w:numPr>
        <w:rPr>
          <w:rFonts w:ascii="楷体_GB2312" w:eastAsia="楷体_GB2312"/>
          <w:sz w:val="28"/>
        </w:rPr>
      </w:pPr>
      <w:r>
        <w:rPr>
          <w:rFonts w:ascii="楷体_GB2312" w:eastAsia="楷体_GB2312" w:hint="eastAsia"/>
          <w:sz w:val="28"/>
        </w:rPr>
        <w:t>近期免冠照片1张。</w:t>
      </w:r>
    </w:p>
    <w:p w14:paraId="6BF13458" w14:textId="77777777" w:rsidR="003336C7" w:rsidRDefault="003336C7" w:rsidP="009F31A8">
      <w:pPr>
        <w:numPr>
          <w:ilvl w:val="0"/>
          <w:numId w:val="1"/>
        </w:numPr>
        <w:rPr>
          <w:rFonts w:ascii="楷体_GB2312" w:eastAsia="楷体_GB2312"/>
          <w:sz w:val="28"/>
        </w:rPr>
      </w:pPr>
      <w:r>
        <w:rPr>
          <w:rFonts w:ascii="楷体_GB2312" w:eastAsia="楷体_GB2312" w:hint="eastAsia"/>
          <w:sz w:val="28"/>
        </w:rPr>
        <w:t>凡有下列情形者，公司不予录用：</w:t>
      </w:r>
    </w:p>
    <w:p w14:paraId="1F720D0E" w14:textId="77777777" w:rsidR="003336C7" w:rsidRDefault="003336C7" w:rsidP="009F31A8">
      <w:pPr>
        <w:numPr>
          <w:ilvl w:val="0"/>
          <w:numId w:val="3"/>
        </w:numPr>
        <w:rPr>
          <w:rFonts w:ascii="楷体_GB2312" w:eastAsia="楷体_GB2312"/>
          <w:sz w:val="28"/>
        </w:rPr>
      </w:pPr>
      <w:r>
        <w:rPr>
          <w:rFonts w:ascii="楷体_GB2312" w:eastAsia="楷体_GB2312" w:hint="eastAsia"/>
          <w:sz w:val="28"/>
        </w:rPr>
        <w:t>剥夺政治权利尚未恢复者；</w:t>
      </w:r>
    </w:p>
    <w:p w14:paraId="756B99F0" w14:textId="77777777" w:rsidR="003336C7" w:rsidRDefault="003336C7" w:rsidP="009F31A8">
      <w:pPr>
        <w:numPr>
          <w:ilvl w:val="0"/>
          <w:numId w:val="3"/>
        </w:numPr>
        <w:rPr>
          <w:rFonts w:ascii="楷体_GB2312" w:eastAsia="楷体_GB2312"/>
          <w:sz w:val="28"/>
        </w:rPr>
      </w:pPr>
      <w:r>
        <w:rPr>
          <w:rFonts w:ascii="楷体_GB2312" w:eastAsia="楷体_GB2312" w:hint="eastAsia"/>
          <w:sz w:val="28"/>
        </w:rPr>
        <w:lastRenderedPageBreak/>
        <w:t>被判有期徒刑或被通缉，尚未结案者；</w:t>
      </w:r>
    </w:p>
    <w:p w14:paraId="3BFD93CF" w14:textId="77777777" w:rsidR="003336C7" w:rsidRDefault="003336C7" w:rsidP="009F31A8">
      <w:pPr>
        <w:numPr>
          <w:ilvl w:val="0"/>
          <w:numId w:val="3"/>
        </w:numPr>
        <w:rPr>
          <w:rFonts w:ascii="楷体_GB2312" w:eastAsia="楷体_GB2312"/>
          <w:sz w:val="28"/>
        </w:rPr>
      </w:pPr>
      <w:r>
        <w:rPr>
          <w:rFonts w:ascii="楷体_GB2312" w:eastAsia="楷体_GB2312" w:hint="eastAsia"/>
          <w:sz w:val="28"/>
        </w:rPr>
        <w:t>吸食毒品者；</w:t>
      </w:r>
    </w:p>
    <w:p w14:paraId="0A1C3D5A" w14:textId="77777777" w:rsidR="003336C7" w:rsidRDefault="003336C7" w:rsidP="009F31A8">
      <w:pPr>
        <w:numPr>
          <w:ilvl w:val="0"/>
          <w:numId w:val="3"/>
        </w:numPr>
        <w:rPr>
          <w:rFonts w:ascii="楷体_GB2312" w:eastAsia="楷体_GB2312"/>
          <w:sz w:val="28"/>
        </w:rPr>
      </w:pPr>
      <w:r>
        <w:rPr>
          <w:rFonts w:ascii="楷体_GB2312" w:eastAsia="楷体_GB2312" w:hint="eastAsia"/>
          <w:sz w:val="28"/>
        </w:rPr>
        <w:t>拖欠公款，有记录在案者；</w:t>
      </w:r>
    </w:p>
    <w:p w14:paraId="786A4E4E" w14:textId="77777777" w:rsidR="003336C7" w:rsidRDefault="003336C7" w:rsidP="009F31A8">
      <w:pPr>
        <w:numPr>
          <w:ilvl w:val="0"/>
          <w:numId w:val="3"/>
        </w:numPr>
        <w:rPr>
          <w:rFonts w:ascii="楷体_GB2312" w:eastAsia="楷体_GB2312"/>
          <w:sz w:val="28"/>
        </w:rPr>
      </w:pPr>
      <w:r>
        <w:rPr>
          <w:rFonts w:ascii="楷体_GB2312" w:eastAsia="楷体_GB2312" w:hint="eastAsia"/>
          <w:sz w:val="28"/>
        </w:rPr>
        <w:t>患有精神病或传染病者；</w:t>
      </w:r>
    </w:p>
    <w:p w14:paraId="214AF169" w14:textId="77777777" w:rsidR="003336C7" w:rsidRDefault="003336C7" w:rsidP="009F31A8">
      <w:pPr>
        <w:numPr>
          <w:ilvl w:val="0"/>
          <w:numId w:val="3"/>
        </w:numPr>
        <w:rPr>
          <w:rFonts w:ascii="楷体_GB2312" w:eastAsia="楷体_GB2312"/>
          <w:sz w:val="28"/>
        </w:rPr>
      </w:pPr>
      <w:r>
        <w:rPr>
          <w:rFonts w:ascii="楷体_GB2312" w:eastAsia="楷体_GB2312" w:hint="eastAsia"/>
          <w:sz w:val="28"/>
        </w:rPr>
        <w:t>品行恶劣，曾被开除者；</w:t>
      </w:r>
    </w:p>
    <w:p w14:paraId="531C1259" w14:textId="77777777" w:rsidR="003336C7" w:rsidRDefault="003336C7" w:rsidP="009F31A8">
      <w:pPr>
        <w:numPr>
          <w:ilvl w:val="0"/>
          <w:numId w:val="3"/>
        </w:numPr>
        <w:rPr>
          <w:rFonts w:ascii="楷体_GB2312" w:eastAsia="楷体_GB2312"/>
          <w:sz w:val="28"/>
        </w:rPr>
      </w:pPr>
      <w:r>
        <w:rPr>
          <w:rFonts w:ascii="楷体_GB2312" w:eastAsia="楷体_GB2312" w:hint="eastAsia"/>
          <w:sz w:val="28"/>
        </w:rPr>
        <w:t>体格检查经本公司认定不适合者。</w:t>
      </w:r>
    </w:p>
    <w:p w14:paraId="76F8CBED" w14:textId="77777777" w:rsidR="003336C7" w:rsidRDefault="003336C7" w:rsidP="009F31A8">
      <w:pPr>
        <w:numPr>
          <w:ilvl w:val="0"/>
          <w:numId w:val="1"/>
        </w:numPr>
        <w:rPr>
          <w:rFonts w:ascii="楷体_GB2312" w:eastAsia="楷体_GB2312"/>
          <w:sz w:val="28"/>
        </w:rPr>
      </w:pPr>
      <w:r>
        <w:rPr>
          <w:rFonts w:ascii="楷体_GB2312" w:eastAsia="楷体_GB2312" w:hint="eastAsia"/>
          <w:sz w:val="28"/>
        </w:rPr>
        <w:t>应试合格者，应在接到试用通知按规定的时间内到公司报到，并提交下列材料：</w:t>
      </w:r>
    </w:p>
    <w:p w14:paraId="41B43D02" w14:textId="77777777" w:rsidR="003336C7" w:rsidRDefault="003336C7" w:rsidP="009F31A8">
      <w:pPr>
        <w:numPr>
          <w:ilvl w:val="0"/>
          <w:numId w:val="4"/>
        </w:numPr>
        <w:rPr>
          <w:rFonts w:ascii="楷体_GB2312" w:eastAsia="楷体_GB2312"/>
          <w:sz w:val="28"/>
        </w:rPr>
      </w:pPr>
      <w:r>
        <w:rPr>
          <w:rFonts w:ascii="楷体_GB2312" w:eastAsia="楷体_GB2312" w:hint="eastAsia"/>
          <w:sz w:val="28"/>
        </w:rPr>
        <w:t>在公司指定医院体检后的体检报告；</w:t>
      </w:r>
    </w:p>
    <w:p w14:paraId="3A953D95" w14:textId="77777777" w:rsidR="003336C7" w:rsidRDefault="003336C7" w:rsidP="009F31A8">
      <w:pPr>
        <w:numPr>
          <w:ilvl w:val="0"/>
          <w:numId w:val="4"/>
        </w:numPr>
        <w:rPr>
          <w:rFonts w:ascii="楷体_GB2312" w:eastAsia="楷体_GB2312"/>
          <w:sz w:val="28"/>
        </w:rPr>
      </w:pPr>
      <w:r>
        <w:rPr>
          <w:rFonts w:ascii="楷体_GB2312" w:eastAsia="楷体_GB2312" w:hint="eastAsia"/>
          <w:sz w:val="28"/>
        </w:rPr>
        <w:t>最后单位的离职证明；</w:t>
      </w:r>
    </w:p>
    <w:p w14:paraId="0A685E64" w14:textId="77777777" w:rsidR="003336C7" w:rsidRDefault="003336C7" w:rsidP="009F31A8">
      <w:pPr>
        <w:numPr>
          <w:ilvl w:val="0"/>
          <w:numId w:val="4"/>
        </w:numPr>
        <w:rPr>
          <w:rFonts w:ascii="楷体_GB2312" w:eastAsia="楷体_GB2312"/>
          <w:sz w:val="28"/>
        </w:rPr>
      </w:pPr>
      <w:r>
        <w:rPr>
          <w:rFonts w:ascii="楷体_GB2312" w:eastAsia="楷体_GB2312" w:hint="eastAsia"/>
          <w:sz w:val="28"/>
        </w:rPr>
        <w:t>试用同意书；</w:t>
      </w:r>
    </w:p>
    <w:p w14:paraId="60F9CCF6" w14:textId="77777777" w:rsidR="003336C7" w:rsidRDefault="003336C7" w:rsidP="009F31A8">
      <w:pPr>
        <w:numPr>
          <w:ilvl w:val="0"/>
          <w:numId w:val="4"/>
        </w:numPr>
        <w:rPr>
          <w:rFonts w:ascii="楷体_GB2312" w:eastAsia="楷体_GB2312"/>
          <w:sz w:val="28"/>
        </w:rPr>
      </w:pPr>
      <w:r>
        <w:rPr>
          <w:rFonts w:ascii="楷体_GB2312" w:eastAsia="楷体_GB2312" w:hint="eastAsia"/>
          <w:sz w:val="28"/>
        </w:rPr>
        <w:t>公司指定的其他材料。</w:t>
      </w:r>
    </w:p>
    <w:p w14:paraId="6A38E0C4" w14:textId="77777777" w:rsidR="003336C7" w:rsidRDefault="003336C7" w:rsidP="009F31A8">
      <w:pPr>
        <w:numPr>
          <w:ilvl w:val="0"/>
          <w:numId w:val="1"/>
        </w:numPr>
        <w:rPr>
          <w:rFonts w:ascii="楷体_GB2312" w:eastAsia="楷体_GB2312"/>
          <w:sz w:val="28"/>
        </w:rPr>
      </w:pPr>
      <w:r>
        <w:rPr>
          <w:rFonts w:ascii="楷体_GB2312" w:eastAsia="楷体_GB2312" w:hint="eastAsia"/>
          <w:sz w:val="28"/>
        </w:rPr>
        <w:t>公司同意录用的人员，从报到之日起进入试用期，试用期为三个月，试用期内公司将根据本人的工作态度、实际技能、业务水平及健康状况等进行核查。试用期满时，试用人员填具《试用期满转正申请表》。试用合格者，其在公司的工龄从试用之日起计算。如公司认为试用人员不适合公司的工作，试用期满前即可随时解除试用关系。</w:t>
      </w:r>
    </w:p>
    <w:p w14:paraId="2313B285" w14:textId="77777777" w:rsidR="003336C7" w:rsidRDefault="003336C7" w:rsidP="009F31A8">
      <w:pPr>
        <w:numPr>
          <w:ilvl w:val="0"/>
          <w:numId w:val="1"/>
        </w:numPr>
        <w:rPr>
          <w:rFonts w:ascii="楷体_GB2312" w:eastAsia="楷体_GB2312"/>
          <w:sz w:val="28"/>
        </w:rPr>
      </w:pPr>
      <w:r>
        <w:rPr>
          <w:rFonts w:ascii="楷体_GB2312" w:eastAsia="楷体_GB2312" w:hint="eastAsia"/>
          <w:sz w:val="28"/>
        </w:rPr>
        <w:t>试用人员来公司报到时，需办理下列手续：</w:t>
      </w:r>
    </w:p>
    <w:p w14:paraId="45B460B2" w14:textId="77777777" w:rsidR="003336C7" w:rsidRDefault="003336C7" w:rsidP="009F31A8">
      <w:pPr>
        <w:numPr>
          <w:ilvl w:val="0"/>
          <w:numId w:val="5"/>
        </w:numPr>
        <w:rPr>
          <w:rFonts w:ascii="楷体_GB2312" w:eastAsia="楷体_GB2312"/>
          <w:sz w:val="28"/>
        </w:rPr>
      </w:pPr>
      <w:r>
        <w:rPr>
          <w:rFonts w:ascii="楷体_GB2312" w:eastAsia="楷体_GB2312" w:hint="eastAsia"/>
          <w:sz w:val="28"/>
        </w:rPr>
        <w:t>填写《员工人事记录表》，并提供1寸免冠照片5张；</w:t>
      </w:r>
    </w:p>
    <w:p w14:paraId="33EE7856" w14:textId="77777777" w:rsidR="003336C7" w:rsidRDefault="003336C7" w:rsidP="009F31A8">
      <w:pPr>
        <w:numPr>
          <w:ilvl w:val="0"/>
          <w:numId w:val="5"/>
        </w:numPr>
        <w:rPr>
          <w:rFonts w:ascii="楷体_GB2312" w:eastAsia="楷体_GB2312"/>
          <w:sz w:val="28"/>
        </w:rPr>
      </w:pPr>
      <w:r>
        <w:rPr>
          <w:rFonts w:ascii="楷体_GB2312" w:eastAsia="楷体_GB2312" w:hint="eastAsia"/>
          <w:sz w:val="28"/>
        </w:rPr>
        <w:t>领取工作胸卡；</w:t>
      </w:r>
    </w:p>
    <w:p w14:paraId="5E8B55C1" w14:textId="77777777" w:rsidR="003336C7" w:rsidRDefault="003336C7" w:rsidP="009F31A8">
      <w:pPr>
        <w:numPr>
          <w:ilvl w:val="0"/>
          <w:numId w:val="5"/>
        </w:numPr>
        <w:rPr>
          <w:rFonts w:ascii="楷体_GB2312" w:eastAsia="楷体_GB2312"/>
          <w:sz w:val="28"/>
        </w:rPr>
      </w:pPr>
      <w:r>
        <w:rPr>
          <w:rFonts w:ascii="楷体_GB2312" w:eastAsia="楷体_GB2312" w:hint="eastAsia"/>
          <w:sz w:val="28"/>
        </w:rPr>
        <w:t>领取其他办公必备用品。</w:t>
      </w:r>
    </w:p>
    <w:p w14:paraId="2265B724" w14:textId="77777777" w:rsidR="003336C7" w:rsidRDefault="003336C7" w:rsidP="009F31A8">
      <w:pPr>
        <w:numPr>
          <w:ilvl w:val="0"/>
          <w:numId w:val="1"/>
        </w:numPr>
        <w:rPr>
          <w:rFonts w:ascii="楷体_GB2312" w:eastAsia="楷体_GB2312"/>
          <w:sz w:val="28"/>
        </w:rPr>
      </w:pPr>
      <w:r>
        <w:rPr>
          <w:rFonts w:ascii="楷体_GB2312" w:eastAsia="楷体_GB2312" w:hint="eastAsia"/>
          <w:sz w:val="28"/>
        </w:rPr>
        <w:lastRenderedPageBreak/>
        <w:t>经试用合格的人员，办理正式录用手续。</w:t>
      </w:r>
    </w:p>
    <w:p w14:paraId="332F9461" w14:textId="77777777" w:rsidR="003336C7" w:rsidRDefault="003336C7" w:rsidP="009F31A8">
      <w:pPr>
        <w:numPr>
          <w:ilvl w:val="0"/>
          <w:numId w:val="1"/>
        </w:numPr>
        <w:rPr>
          <w:rFonts w:ascii="楷体_GB2312" w:eastAsia="楷体_GB2312"/>
          <w:sz w:val="28"/>
        </w:rPr>
      </w:pPr>
      <w:r>
        <w:rPr>
          <w:rFonts w:ascii="楷体_GB2312" w:eastAsia="楷体_GB2312" w:hint="eastAsia"/>
          <w:sz w:val="28"/>
        </w:rPr>
        <w:t>办公室负责员工人事档案资料的建立与保管。员工档案包括：应聘人员登记表、员工人事记录表、劳动合同书、员工身份证及有关应聘材料复印件、员工考核记录、员工奖惩记录、员工工作日历卡、职务（或职称）任免文件、辞聘、解聘材料等。员工必须确保在应聘时向公司提供一切准确无误的个人资料，任何已填报的个人资料的更改和新的变动必须及时通知办公室。</w:t>
      </w:r>
    </w:p>
    <w:p w14:paraId="435C1ED6" w14:textId="77777777" w:rsidR="003336C7" w:rsidRDefault="003336C7" w:rsidP="009F31A8">
      <w:pPr>
        <w:ind w:left="425" w:hanging="425"/>
        <w:rPr>
          <w:rFonts w:ascii="楷体_GB2312" w:eastAsia="楷体_GB2312"/>
          <w:sz w:val="28"/>
        </w:rPr>
      </w:pPr>
      <w:r>
        <w:rPr>
          <w:rFonts w:ascii="楷体_GB2312" w:eastAsia="楷体_GB2312" w:hint="eastAsia"/>
          <w:sz w:val="28"/>
        </w:rPr>
        <w:t>9．员工在合同期（试用期除外）要求解除劳动合同，应根据所签劳动合同中规定的天数提前向公司提出书面辞职报告，经公司认可后，填写《离职通知单》，办理离职手续。</w:t>
      </w:r>
    </w:p>
    <w:p w14:paraId="4017CA2A" w14:textId="77777777" w:rsidR="003336C7" w:rsidRDefault="003336C7" w:rsidP="009F31A8">
      <w:pPr>
        <w:numPr>
          <w:ilvl w:val="0"/>
          <w:numId w:val="25"/>
        </w:numPr>
        <w:rPr>
          <w:rFonts w:ascii="楷体_GB2312" w:eastAsia="楷体_GB2312"/>
          <w:sz w:val="28"/>
        </w:rPr>
      </w:pPr>
      <w:r>
        <w:rPr>
          <w:rFonts w:ascii="楷体_GB2312" w:eastAsia="楷体_GB2312" w:hint="eastAsia"/>
          <w:sz w:val="28"/>
        </w:rPr>
        <w:t>公司或员工单方违反劳动合同，使对方蒙受经济损失时，应负赔偿责任。</w:t>
      </w:r>
      <w:bookmarkEnd w:id="14"/>
    </w:p>
    <w:p w14:paraId="6BB37F9A" w14:textId="77777777" w:rsidR="003336C7" w:rsidRDefault="003336C7" w:rsidP="009F31A8">
      <w:pPr>
        <w:pStyle w:val="2"/>
      </w:pPr>
      <w:bookmarkStart w:id="16" w:name="_Toc158344733"/>
      <w:bookmarkStart w:id="17" w:name="_Toc384210155"/>
      <w:bookmarkStart w:id="18" w:name="_Toc157139176"/>
      <w:r>
        <w:rPr>
          <w:rFonts w:hint="eastAsia"/>
        </w:rPr>
        <w:t>四、员工培训</w:t>
      </w:r>
      <w:bookmarkEnd w:id="16"/>
      <w:bookmarkEnd w:id="17"/>
    </w:p>
    <w:p w14:paraId="603328AF" w14:textId="77777777" w:rsidR="003336C7" w:rsidRDefault="003336C7" w:rsidP="009F31A8">
      <w:pPr>
        <w:numPr>
          <w:ilvl w:val="0"/>
          <w:numId w:val="26"/>
        </w:numPr>
        <w:rPr>
          <w:rFonts w:ascii="楷体_GB2312" w:eastAsia="楷体_GB2312"/>
          <w:sz w:val="28"/>
        </w:rPr>
      </w:pPr>
      <w:r>
        <w:rPr>
          <w:rFonts w:ascii="楷体_GB2312" w:eastAsia="楷体_GB2312" w:hint="eastAsia"/>
          <w:sz w:val="28"/>
        </w:rPr>
        <w:t>员工培训是公司人力资源工作的重点，应配合公司的发展目标，从近期、中期、远期考虑进行培训工作，以提高员工的知识技能水平，最大限度地发挥潜在智能，提高工作效率，使员工的目标与公司的目标结合在一起。公司的培训工作由办公室统筹安排，根据需求，办公室负责制定全年度培训计划并组织实施，检查实施结果。</w:t>
      </w:r>
    </w:p>
    <w:p w14:paraId="25ACB797" w14:textId="77777777" w:rsidR="003336C7" w:rsidRDefault="003336C7" w:rsidP="009F31A8">
      <w:pPr>
        <w:numPr>
          <w:ilvl w:val="0"/>
          <w:numId w:val="26"/>
        </w:numPr>
        <w:ind w:left="340" w:hanging="340"/>
        <w:rPr>
          <w:rFonts w:ascii="楷体_GB2312" w:eastAsia="楷体_GB2312"/>
          <w:sz w:val="28"/>
        </w:rPr>
      </w:pPr>
      <w:r>
        <w:rPr>
          <w:rFonts w:ascii="楷体_GB2312" w:eastAsia="楷体_GB2312" w:hint="eastAsia"/>
          <w:sz w:val="28"/>
        </w:rPr>
        <w:t>公司的培训包括新人培训、定向培训、分层次培训及定期培训等。</w:t>
      </w:r>
    </w:p>
    <w:p w14:paraId="6E0BD28D" w14:textId="77777777" w:rsidR="003336C7" w:rsidRDefault="003336C7" w:rsidP="009F31A8">
      <w:pPr>
        <w:numPr>
          <w:ilvl w:val="0"/>
          <w:numId w:val="26"/>
        </w:numPr>
        <w:ind w:left="340" w:hanging="340"/>
        <w:rPr>
          <w:rFonts w:ascii="楷体_GB2312" w:eastAsia="楷体_GB2312"/>
          <w:sz w:val="28"/>
        </w:rPr>
      </w:pPr>
      <w:r>
        <w:rPr>
          <w:rFonts w:ascii="楷体_GB2312" w:eastAsia="楷体_GB2312" w:hint="eastAsia"/>
          <w:sz w:val="28"/>
        </w:rPr>
        <w:lastRenderedPageBreak/>
        <w:t>员工不得以任何理由拒绝公司安排的培训，必须按时参加培训。因故不能参加者应事先请假，无故不到者以旷工论处。</w:t>
      </w:r>
    </w:p>
    <w:p w14:paraId="56995BFD" w14:textId="77777777" w:rsidR="003336C7" w:rsidRDefault="003336C7" w:rsidP="009F31A8">
      <w:pPr>
        <w:numPr>
          <w:ilvl w:val="0"/>
          <w:numId w:val="26"/>
        </w:numPr>
        <w:ind w:left="340" w:hanging="340"/>
        <w:rPr>
          <w:rFonts w:ascii="楷体_GB2312" w:eastAsia="楷体_GB2312"/>
          <w:sz w:val="28"/>
        </w:rPr>
      </w:pPr>
      <w:r>
        <w:rPr>
          <w:rFonts w:ascii="楷体_GB2312" w:eastAsia="楷体_GB2312" w:hint="eastAsia"/>
          <w:sz w:val="28"/>
        </w:rPr>
        <w:t>公司根据业务及工作需要，有权要求员工参加各种相应的资格考试及研修。</w:t>
      </w:r>
    </w:p>
    <w:p w14:paraId="546AE0FC" w14:textId="77777777" w:rsidR="003336C7" w:rsidRDefault="003336C7" w:rsidP="009F31A8">
      <w:pPr>
        <w:numPr>
          <w:ilvl w:val="0"/>
          <w:numId w:val="26"/>
        </w:numPr>
        <w:ind w:left="340" w:hanging="340"/>
        <w:rPr>
          <w:rFonts w:ascii="楷体_GB2312" w:eastAsia="楷体_GB2312"/>
          <w:sz w:val="28"/>
        </w:rPr>
      </w:pPr>
      <w:r>
        <w:rPr>
          <w:rFonts w:ascii="楷体_GB2312" w:eastAsia="楷体_GB2312" w:hint="eastAsia"/>
          <w:sz w:val="28"/>
        </w:rPr>
        <w:t>参加培训的员工，应与公司签订培训协议书。由公司提供费用进行培训和研修者，需按国家有关规定与公司签订一定年限的服务期。在服务期内提出辞职时，须按合同剩余服务期的比例赔偿公司所负担的培训和研修费用。</w:t>
      </w:r>
    </w:p>
    <w:p w14:paraId="234608DA" w14:textId="77777777" w:rsidR="003336C7" w:rsidRDefault="003336C7" w:rsidP="009F31A8">
      <w:pPr>
        <w:numPr>
          <w:ilvl w:val="0"/>
          <w:numId w:val="26"/>
        </w:numPr>
        <w:ind w:left="340" w:hanging="340"/>
        <w:rPr>
          <w:rFonts w:ascii="楷体_GB2312" w:eastAsia="楷体_GB2312"/>
          <w:sz w:val="28"/>
        </w:rPr>
      </w:pPr>
      <w:r>
        <w:rPr>
          <w:rFonts w:ascii="楷体_GB2312" w:eastAsia="楷体_GB2312" w:hint="eastAsia"/>
          <w:sz w:val="28"/>
        </w:rPr>
        <w:t>新进员工必须参加岗前培训，包括内容为：</w:t>
      </w:r>
    </w:p>
    <w:p w14:paraId="50CE5CD9" w14:textId="77777777" w:rsidR="003336C7" w:rsidRDefault="003336C7" w:rsidP="009F31A8">
      <w:pPr>
        <w:numPr>
          <w:ilvl w:val="0"/>
          <w:numId w:val="24"/>
        </w:numPr>
        <w:ind w:left="822"/>
        <w:rPr>
          <w:rFonts w:ascii="楷体_GB2312" w:eastAsia="楷体_GB2312"/>
          <w:sz w:val="28"/>
        </w:rPr>
      </w:pPr>
      <w:r>
        <w:rPr>
          <w:rFonts w:ascii="楷体_GB2312" w:eastAsia="楷体_GB2312" w:hint="eastAsia"/>
          <w:sz w:val="28"/>
        </w:rPr>
        <w:t>公司发展历程及公司经营目标；</w:t>
      </w:r>
    </w:p>
    <w:p w14:paraId="17CCDFE1" w14:textId="77777777" w:rsidR="003336C7" w:rsidRDefault="003336C7" w:rsidP="009F31A8">
      <w:pPr>
        <w:numPr>
          <w:ilvl w:val="0"/>
          <w:numId w:val="24"/>
        </w:numPr>
        <w:ind w:left="822"/>
        <w:rPr>
          <w:rFonts w:ascii="楷体_GB2312" w:eastAsia="楷体_GB2312"/>
          <w:sz w:val="28"/>
        </w:rPr>
      </w:pPr>
      <w:r>
        <w:rPr>
          <w:rFonts w:ascii="楷体_GB2312" w:eastAsia="楷体_GB2312" w:hint="eastAsia"/>
          <w:sz w:val="28"/>
        </w:rPr>
        <w:t>公司组织结构；</w:t>
      </w:r>
    </w:p>
    <w:p w14:paraId="29B5758F" w14:textId="77777777" w:rsidR="003336C7" w:rsidRDefault="003336C7" w:rsidP="009F31A8">
      <w:pPr>
        <w:numPr>
          <w:ilvl w:val="0"/>
          <w:numId w:val="24"/>
        </w:numPr>
        <w:ind w:left="822"/>
        <w:rPr>
          <w:rFonts w:ascii="楷体_GB2312" w:eastAsia="楷体_GB2312"/>
          <w:sz w:val="28"/>
        </w:rPr>
      </w:pPr>
      <w:r>
        <w:rPr>
          <w:rFonts w:ascii="楷体_GB2312" w:eastAsia="楷体_GB2312" w:hint="eastAsia"/>
          <w:sz w:val="28"/>
        </w:rPr>
        <w:t>讲解公司管理制度；</w:t>
      </w:r>
    </w:p>
    <w:p w14:paraId="316BB8FB" w14:textId="77777777" w:rsidR="003336C7" w:rsidRDefault="003336C7" w:rsidP="009F31A8">
      <w:pPr>
        <w:numPr>
          <w:ilvl w:val="0"/>
          <w:numId w:val="24"/>
        </w:numPr>
        <w:ind w:left="822"/>
        <w:rPr>
          <w:rFonts w:ascii="楷体_GB2312" w:eastAsia="楷体_GB2312"/>
          <w:sz w:val="28"/>
        </w:rPr>
      </w:pPr>
      <w:r>
        <w:rPr>
          <w:rFonts w:ascii="楷体_GB2312" w:eastAsia="楷体_GB2312" w:hint="eastAsia"/>
          <w:sz w:val="28"/>
        </w:rPr>
        <w:t>所任职位和工作关系介绍。</w:t>
      </w:r>
    </w:p>
    <w:p w14:paraId="0CA43A59" w14:textId="77777777" w:rsidR="003336C7" w:rsidRDefault="003336C7" w:rsidP="009F31A8">
      <w:pPr>
        <w:numPr>
          <w:ilvl w:val="0"/>
          <w:numId w:val="26"/>
        </w:numPr>
        <w:ind w:left="340" w:hanging="340"/>
        <w:rPr>
          <w:rFonts w:ascii="楷体_GB2312" w:eastAsia="楷体_GB2312"/>
          <w:sz w:val="28"/>
        </w:rPr>
      </w:pPr>
      <w:r>
        <w:rPr>
          <w:rFonts w:ascii="楷体_GB2312" w:eastAsia="楷体_GB2312" w:hint="eastAsia"/>
          <w:sz w:val="28"/>
        </w:rPr>
        <w:t>定向培训系针对各岗位人员的不同需求进行定向培训，主要是业务技能方面的培训。</w:t>
      </w:r>
    </w:p>
    <w:p w14:paraId="135F0E8C" w14:textId="77777777" w:rsidR="003336C7" w:rsidRDefault="003336C7" w:rsidP="009F31A8">
      <w:pPr>
        <w:numPr>
          <w:ilvl w:val="0"/>
          <w:numId w:val="26"/>
        </w:numPr>
        <w:ind w:left="340" w:hanging="340"/>
        <w:rPr>
          <w:rFonts w:ascii="楷体_GB2312" w:eastAsia="楷体_GB2312"/>
          <w:sz w:val="28"/>
        </w:rPr>
      </w:pPr>
      <w:r>
        <w:rPr>
          <w:rFonts w:ascii="楷体_GB2312" w:eastAsia="楷体_GB2312" w:hint="eastAsia"/>
          <w:sz w:val="28"/>
        </w:rPr>
        <w:t>分层次培训是针对公司内部不同管理层次的员工进行适合本岗位特点的培训。</w:t>
      </w:r>
    </w:p>
    <w:p w14:paraId="40BDDCC3" w14:textId="77777777" w:rsidR="003336C7" w:rsidRDefault="003336C7" w:rsidP="009F31A8">
      <w:pPr>
        <w:numPr>
          <w:ilvl w:val="0"/>
          <w:numId w:val="26"/>
        </w:numPr>
        <w:ind w:left="340" w:hanging="340"/>
        <w:rPr>
          <w:rFonts w:ascii="楷体_GB2312" w:eastAsia="楷体_GB2312"/>
          <w:sz w:val="28"/>
        </w:rPr>
      </w:pPr>
      <w:r>
        <w:rPr>
          <w:rFonts w:ascii="楷体_GB2312" w:eastAsia="楷体_GB2312" w:hint="eastAsia"/>
          <w:sz w:val="28"/>
        </w:rPr>
        <w:t>定期培训是公司的一项日常工作，每年每位员工都应接受培训。</w:t>
      </w:r>
    </w:p>
    <w:p w14:paraId="4ECAFEC1" w14:textId="77777777" w:rsidR="003336C7" w:rsidRDefault="003336C7" w:rsidP="009F31A8">
      <w:pPr>
        <w:numPr>
          <w:ilvl w:val="0"/>
          <w:numId w:val="26"/>
        </w:numPr>
        <w:rPr>
          <w:rFonts w:ascii="楷体_GB2312" w:eastAsia="楷体_GB2312"/>
          <w:sz w:val="28"/>
        </w:rPr>
      </w:pPr>
      <w:r>
        <w:rPr>
          <w:rFonts w:ascii="楷体_GB2312" w:eastAsia="楷体_GB2312" w:hint="eastAsia"/>
          <w:sz w:val="28"/>
        </w:rPr>
        <w:t>培训形式：根据不同人员的需求，采取教学讲授、工作现场培训、技术（或案例）研讨、在职学习和脱产学习等多种方式。</w:t>
      </w:r>
    </w:p>
    <w:p w14:paraId="5C9C0AC1" w14:textId="77777777" w:rsidR="003336C7" w:rsidRDefault="003336C7" w:rsidP="009F31A8">
      <w:pPr>
        <w:numPr>
          <w:ilvl w:val="0"/>
          <w:numId w:val="26"/>
        </w:numPr>
        <w:rPr>
          <w:rFonts w:ascii="楷体_GB2312" w:eastAsia="楷体_GB2312"/>
          <w:sz w:val="28"/>
        </w:rPr>
      </w:pPr>
      <w:r>
        <w:rPr>
          <w:rFonts w:ascii="楷体_GB2312" w:eastAsia="楷体_GB2312" w:hint="eastAsia"/>
          <w:sz w:val="28"/>
        </w:rPr>
        <w:lastRenderedPageBreak/>
        <w:t>培训评估：员工参加培训后，办公室和员工上级主管负责跟踪培训过程和培训结果，并填写员工培训效果评估表，不合格者要重新进行培训并在年度考核中加以考虑。</w:t>
      </w:r>
    </w:p>
    <w:p w14:paraId="69556361" w14:textId="77777777" w:rsidR="003336C7" w:rsidRDefault="003336C7" w:rsidP="009F31A8">
      <w:pPr>
        <w:numPr>
          <w:ilvl w:val="0"/>
          <w:numId w:val="26"/>
        </w:numPr>
        <w:rPr>
          <w:rFonts w:ascii="楷体_GB2312" w:eastAsia="楷体_GB2312"/>
          <w:sz w:val="28"/>
        </w:rPr>
      </w:pPr>
      <w:r>
        <w:rPr>
          <w:rFonts w:ascii="楷体_GB2312" w:eastAsia="楷体_GB2312" w:hint="eastAsia"/>
          <w:sz w:val="28"/>
        </w:rPr>
        <w:t>因工作需要，员工个人也可申请培训机会，提交培训申请报告，在工作许可的前提下经部门负责人及公司主管批准后方可进行。公司根据培训内容核定培训费的支出，一般情况下，属于与员工本人岗位密切相关的培训，公司可与员工签订培训合同，由公司支付部分或全部培训费用。</w:t>
      </w:r>
      <w:bookmarkEnd w:id="18"/>
    </w:p>
    <w:p w14:paraId="0BD27534" w14:textId="77777777" w:rsidR="003336C7" w:rsidRDefault="003336C7" w:rsidP="009F31A8">
      <w:pPr>
        <w:pStyle w:val="2"/>
      </w:pPr>
      <w:bookmarkStart w:id="19" w:name="_Toc158344734"/>
      <w:bookmarkStart w:id="20" w:name="_Toc384210156"/>
      <w:bookmarkStart w:id="21" w:name="_Toc157139177"/>
      <w:r>
        <w:rPr>
          <w:rFonts w:hint="eastAsia"/>
        </w:rPr>
        <w:t>五、薪资与福利</w:t>
      </w:r>
      <w:bookmarkEnd w:id="19"/>
      <w:bookmarkEnd w:id="20"/>
    </w:p>
    <w:p w14:paraId="23E71420" w14:textId="77777777" w:rsidR="003336C7" w:rsidRDefault="003336C7" w:rsidP="009F31A8">
      <w:pPr>
        <w:numPr>
          <w:ilvl w:val="0"/>
          <w:numId w:val="18"/>
        </w:numPr>
        <w:ind w:left="357" w:hanging="357"/>
        <w:rPr>
          <w:rFonts w:ascii="楷体_GB2312" w:eastAsia="楷体_GB2312"/>
          <w:sz w:val="28"/>
        </w:rPr>
      </w:pPr>
      <w:r>
        <w:rPr>
          <w:rFonts w:ascii="楷体_GB2312" w:eastAsia="楷体_GB2312" w:hint="eastAsia"/>
          <w:sz w:val="28"/>
        </w:rPr>
        <w:t>员工的工资标准是依据员工的工作岗位、工作业绩、工作技能、工作态度等因素确定的。公司将制定出合理的、富有竞争力的薪酬系统，并从企业和员工双方共同利益出发不断修正，不断完善，使其更具有公平性、竞争性、奖励性，以达到增强吸引力、奖励高绩效表现、激励员工及保留好的员工的目的。</w:t>
      </w:r>
    </w:p>
    <w:p w14:paraId="72FBC6FF" w14:textId="77777777" w:rsidR="003336C7" w:rsidRDefault="003336C7" w:rsidP="009F31A8">
      <w:pPr>
        <w:numPr>
          <w:ilvl w:val="0"/>
          <w:numId w:val="18"/>
        </w:numPr>
        <w:ind w:left="357" w:hanging="357"/>
        <w:rPr>
          <w:rFonts w:ascii="楷体_GB2312" w:eastAsia="楷体_GB2312"/>
          <w:sz w:val="28"/>
        </w:rPr>
      </w:pPr>
      <w:r>
        <w:rPr>
          <w:rFonts w:ascii="楷体_GB2312" w:eastAsia="楷体_GB2312" w:hint="eastAsia"/>
          <w:sz w:val="28"/>
        </w:rPr>
        <w:t>公司的薪酬包括基本工资、岗位津贴、福利、奖金等。以下工资系指基本工资与岗位津贴之和，公司支付员工的工资不得低于杭州市公布的当年最低工资标准。</w:t>
      </w:r>
    </w:p>
    <w:p w14:paraId="400E0764" w14:textId="77777777" w:rsidR="003336C7" w:rsidRDefault="003336C7" w:rsidP="009F31A8">
      <w:pPr>
        <w:numPr>
          <w:ilvl w:val="0"/>
          <w:numId w:val="18"/>
        </w:numPr>
        <w:ind w:left="357" w:hanging="357"/>
        <w:rPr>
          <w:rFonts w:ascii="楷体_GB2312" w:eastAsia="楷体_GB2312"/>
          <w:sz w:val="28"/>
        </w:rPr>
      </w:pPr>
      <w:r>
        <w:rPr>
          <w:rFonts w:ascii="楷体_GB2312" w:eastAsia="楷体_GB2312" w:hint="eastAsia"/>
          <w:sz w:val="28"/>
        </w:rPr>
        <w:t>公司发薪日为每月5日，计薪日从当月1日至月底。</w:t>
      </w:r>
    </w:p>
    <w:p w14:paraId="753E70C0" w14:textId="77777777" w:rsidR="003336C7" w:rsidRDefault="003336C7" w:rsidP="009F31A8">
      <w:pPr>
        <w:numPr>
          <w:ilvl w:val="0"/>
          <w:numId w:val="18"/>
        </w:numPr>
        <w:ind w:left="357" w:hanging="357"/>
        <w:rPr>
          <w:rFonts w:ascii="楷体_GB2312" w:eastAsia="楷体_GB2312"/>
          <w:sz w:val="28"/>
        </w:rPr>
      </w:pPr>
      <w:r>
        <w:rPr>
          <w:rFonts w:ascii="楷体_GB2312" w:eastAsia="楷体_GB2312" w:hint="eastAsia"/>
          <w:sz w:val="28"/>
        </w:rPr>
        <w:t>每年</w:t>
      </w:r>
      <w:r>
        <w:rPr>
          <w:rFonts w:eastAsia="楷体_GB2312" w:hint="eastAsia"/>
          <w:sz w:val="28"/>
        </w:rPr>
        <w:t>12</w:t>
      </w:r>
      <w:r>
        <w:rPr>
          <w:rFonts w:ascii="楷体_GB2312" w:eastAsia="楷体_GB2312" w:hint="eastAsia"/>
          <w:sz w:val="28"/>
        </w:rPr>
        <w:t>月底为全体在职的员工（</w:t>
      </w:r>
      <w:r>
        <w:rPr>
          <w:rFonts w:ascii="楷体_GB2312" w:eastAsia="楷体_GB2312" w:hint="eastAsia"/>
          <w:color w:val="FF0000"/>
          <w:sz w:val="28"/>
        </w:rPr>
        <w:t>全年100%出勤者</w:t>
      </w:r>
      <w:r>
        <w:rPr>
          <w:rFonts w:ascii="楷体_GB2312" w:eastAsia="楷体_GB2312" w:hint="eastAsia"/>
          <w:sz w:val="28"/>
        </w:rPr>
        <w:t>）</w:t>
      </w:r>
      <w:r>
        <w:rPr>
          <w:rFonts w:ascii="楷体_GB2312" w:eastAsia="楷体_GB2312" w:hint="eastAsia"/>
          <w:color w:val="FF0000"/>
          <w:sz w:val="28"/>
        </w:rPr>
        <w:t>发放年终双薪</w:t>
      </w:r>
      <w:r>
        <w:rPr>
          <w:rFonts w:ascii="楷体_GB2312" w:eastAsia="楷体_GB2312" w:hint="eastAsia"/>
          <w:sz w:val="28"/>
        </w:rPr>
        <w:t>（即增发一个月的工资，</w:t>
      </w:r>
      <w:proofErr w:type="gramStart"/>
      <w:r>
        <w:rPr>
          <w:rFonts w:ascii="楷体_GB2312" w:eastAsia="楷体_GB2312" w:hint="eastAsia"/>
          <w:sz w:val="28"/>
        </w:rPr>
        <w:t>若参</w:t>
      </w:r>
      <w:proofErr w:type="gramEnd"/>
      <w:r>
        <w:rPr>
          <w:rFonts w:ascii="楷体_GB2312" w:eastAsia="楷体_GB2312" w:hint="eastAsia"/>
          <w:sz w:val="28"/>
        </w:rPr>
        <w:t>与分红的员工则无），在本公司工作未满一年者根据实际工作月数按比例计发，年终仍未转正的</w:t>
      </w:r>
      <w:r>
        <w:rPr>
          <w:rFonts w:ascii="楷体_GB2312" w:eastAsia="楷体_GB2312" w:hint="eastAsia"/>
          <w:sz w:val="28"/>
        </w:rPr>
        <w:lastRenderedPageBreak/>
        <w:t>试用人员不能领取该年度的双薪，转下年后按实际工作月数在次年度领取。</w:t>
      </w:r>
    </w:p>
    <w:p w14:paraId="77786564" w14:textId="77777777" w:rsidR="003336C7" w:rsidRDefault="003336C7" w:rsidP="009F31A8">
      <w:pPr>
        <w:numPr>
          <w:ilvl w:val="0"/>
          <w:numId w:val="18"/>
        </w:numPr>
        <w:ind w:left="357" w:hanging="357"/>
        <w:rPr>
          <w:rFonts w:ascii="楷体_GB2312" w:eastAsia="楷体_GB2312"/>
          <w:sz w:val="28"/>
        </w:rPr>
      </w:pPr>
      <w:r>
        <w:rPr>
          <w:rFonts w:ascii="楷体_GB2312" w:eastAsia="楷体_GB2312" w:hint="eastAsia"/>
          <w:sz w:val="28"/>
        </w:rPr>
        <w:t>对有重大贡献及有突出工作业绩的员工公司给予及时奖励，奖金的发放系根据各部门负责人提出的奖励建议，由公司决定执行。</w:t>
      </w:r>
    </w:p>
    <w:p w14:paraId="60D6A00B" w14:textId="77777777" w:rsidR="003336C7" w:rsidRDefault="003336C7" w:rsidP="009F31A8">
      <w:pPr>
        <w:numPr>
          <w:ilvl w:val="0"/>
          <w:numId w:val="18"/>
        </w:numPr>
        <w:ind w:left="357" w:hanging="357"/>
        <w:rPr>
          <w:rFonts w:ascii="楷体_GB2312" w:eastAsia="楷体_GB2312"/>
          <w:sz w:val="28"/>
        </w:rPr>
      </w:pPr>
      <w:r>
        <w:rPr>
          <w:rFonts w:ascii="楷体_GB2312" w:eastAsia="楷体_GB2312" w:hint="eastAsia"/>
          <w:sz w:val="28"/>
        </w:rPr>
        <w:t>公司根据经营状况拟定年终奖金发放总额报董事会审批，并根据批准后的发放数额，结合员工贡献大小和考核结果发放年终奖。</w:t>
      </w:r>
    </w:p>
    <w:p w14:paraId="24C6A36F" w14:textId="77777777" w:rsidR="003336C7" w:rsidRDefault="003336C7" w:rsidP="009F31A8">
      <w:pPr>
        <w:numPr>
          <w:ilvl w:val="0"/>
          <w:numId w:val="18"/>
        </w:numPr>
        <w:ind w:left="357" w:hanging="357"/>
        <w:rPr>
          <w:rFonts w:ascii="楷体_GB2312" w:eastAsia="楷体_GB2312"/>
          <w:sz w:val="28"/>
        </w:rPr>
      </w:pPr>
      <w:r>
        <w:rPr>
          <w:rFonts w:ascii="楷体_GB2312" w:eastAsia="楷体_GB2312" w:hint="eastAsia"/>
          <w:sz w:val="28"/>
        </w:rPr>
        <w:t>对于能够长期在本公司工作且超过5年以上的老员工，公司会分别根据工作年限的长短发放老员工特别奖金。</w:t>
      </w:r>
    </w:p>
    <w:p w14:paraId="7378A034" w14:textId="77777777" w:rsidR="003336C7" w:rsidRDefault="003336C7" w:rsidP="009F31A8">
      <w:pPr>
        <w:numPr>
          <w:ilvl w:val="0"/>
          <w:numId w:val="18"/>
        </w:numPr>
        <w:ind w:left="357" w:hanging="357"/>
        <w:rPr>
          <w:rFonts w:ascii="楷体_GB2312" w:eastAsia="楷体_GB2312"/>
          <w:sz w:val="28"/>
        </w:rPr>
      </w:pPr>
      <w:r>
        <w:rPr>
          <w:rFonts w:ascii="楷体_GB2312" w:eastAsia="楷体_GB2312" w:hint="eastAsia"/>
          <w:sz w:val="28"/>
        </w:rPr>
        <w:t>公司按国家规定提取职工福利经费，用于职工各项福利</w:t>
      </w:r>
      <w:r w:rsidR="00E74B85">
        <w:rPr>
          <w:rStyle w:val="af7"/>
          <w:rFonts w:ascii="楷体_GB2312" w:eastAsia="楷体_GB2312"/>
          <w:sz w:val="28"/>
        </w:rPr>
        <w:footnoteReference w:id="1"/>
      </w:r>
      <w:r>
        <w:rPr>
          <w:rFonts w:ascii="楷体_GB2312" w:eastAsia="楷体_GB2312" w:hint="eastAsia"/>
          <w:sz w:val="28"/>
        </w:rPr>
        <w:t>（试用期及特别约定的员工除外）。办公室将于每年年初制定出当年员工福利计划，经公司讨论通过后告知全体员工并组织实施。</w:t>
      </w:r>
    </w:p>
    <w:p w14:paraId="75A6E4A5" w14:textId="77777777" w:rsidR="003336C7" w:rsidRDefault="003336C7" w:rsidP="009F31A8">
      <w:pPr>
        <w:numPr>
          <w:ilvl w:val="0"/>
          <w:numId w:val="39"/>
        </w:numPr>
        <w:rPr>
          <w:rFonts w:ascii="楷体_GB2312" w:eastAsia="楷体_GB2312"/>
          <w:sz w:val="28"/>
        </w:rPr>
      </w:pPr>
      <w:r>
        <w:rPr>
          <w:rFonts w:ascii="楷体_GB2312" w:eastAsia="楷体_GB2312" w:hint="eastAsia"/>
          <w:sz w:val="28"/>
        </w:rPr>
        <w:t>意外事故保险：由公司统一按规定交纳。</w:t>
      </w:r>
    </w:p>
    <w:p w14:paraId="1E9E9497" w14:textId="77777777" w:rsidR="003336C7" w:rsidRDefault="003336C7" w:rsidP="009F31A8">
      <w:pPr>
        <w:numPr>
          <w:ilvl w:val="0"/>
          <w:numId w:val="39"/>
        </w:numPr>
        <w:spacing w:line="500" w:lineRule="atLeast"/>
        <w:rPr>
          <w:rFonts w:ascii="楷体_GB2312" w:eastAsia="楷体_GB2312"/>
          <w:sz w:val="28"/>
        </w:rPr>
      </w:pPr>
      <w:r>
        <w:rPr>
          <w:rFonts w:ascii="楷体_GB2312" w:eastAsia="楷体_GB2312" w:hint="eastAsia"/>
          <w:sz w:val="28"/>
        </w:rPr>
        <w:t>午餐补贴：公司员工每人每月均可领取人民币</w:t>
      </w:r>
      <w:r>
        <w:rPr>
          <w:rFonts w:eastAsia="楷体_GB2312" w:hint="eastAsia"/>
          <w:sz w:val="28"/>
        </w:rPr>
        <w:t>100</w:t>
      </w:r>
      <w:r>
        <w:rPr>
          <w:rFonts w:ascii="楷体_GB2312" w:eastAsia="楷体_GB2312" w:hint="eastAsia"/>
          <w:sz w:val="28"/>
        </w:rPr>
        <w:t>元。</w:t>
      </w:r>
    </w:p>
    <w:p w14:paraId="44B72811" w14:textId="77777777" w:rsidR="003336C7" w:rsidRDefault="003336C7" w:rsidP="009F31A8">
      <w:pPr>
        <w:numPr>
          <w:ilvl w:val="0"/>
          <w:numId w:val="39"/>
        </w:numPr>
        <w:spacing w:line="500" w:lineRule="atLeast"/>
        <w:rPr>
          <w:rFonts w:ascii="楷体_GB2312" w:eastAsia="楷体_GB2312"/>
          <w:sz w:val="28"/>
        </w:rPr>
      </w:pPr>
      <w:r>
        <w:rPr>
          <w:rFonts w:ascii="楷体_GB2312" w:eastAsia="楷体_GB2312" w:hint="eastAsia"/>
          <w:sz w:val="28"/>
        </w:rPr>
        <w:t>防暑降温费：一线员工每人</w:t>
      </w:r>
      <w:r>
        <w:rPr>
          <w:rFonts w:eastAsia="楷体_GB2312" w:hint="eastAsia"/>
          <w:sz w:val="28"/>
        </w:rPr>
        <w:t>夏季</w:t>
      </w:r>
      <w:r>
        <w:rPr>
          <w:rFonts w:ascii="楷体_GB2312" w:eastAsia="楷体_GB2312" w:hint="eastAsia"/>
          <w:sz w:val="28"/>
        </w:rPr>
        <w:t>期间，可领取人民币300元，其它员工每人</w:t>
      </w:r>
      <w:r>
        <w:rPr>
          <w:rFonts w:eastAsia="楷体_GB2312" w:hint="eastAsia"/>
          <w:sz w:val="28"/>
        </w:rPr>
        <w:t>夏季</w:t>
      </w:r>
      <w:r>
        <w:rPr>
          <w:rFonts w:ascii="楷体_GB2312" w:eastAsia="楷体_GB2312" w:hint="eastAsia"/>
          <w:sz w:val="28"/>
        </w:rPr>
        <w:t>期间可领取人民币</w:t>
      </w:r>
      <w:r>
        <w:rPr>
          <w:rFonts w:eastAsia="楷体_GB2312" w:hint="eastAsia"/>
          <w:sz w:val="28"/>
        </w:rPr>
        <w:t>100</w:t>
      </w:r>
      <w:r>
        <w:rPr>
          <w:rFonts w:ascii="楷体_GB2312" w:eastAsia="楷体_GB2312" w:hint="eastAsia"/>
          <w:sz w:val="28"/>
        </w:rPr>
        <w:t>元。</w:t>
      </w:r>
    </w:p>
    <w:p w14:paraId="4188EB64" w14:textId="77777777" w:rsidR="003336C7" w:rsidRDefault="003336C7" w:rsidP="009F31A8">
      <w:pPr>
        <w:numPr>
          <w:ilvl w:val="0"/>
          <w:numId w:val="18"/>
        </w:numPr>
        <w:ind w:left="357" w:hanging="357"/>
        <w:rPr>
          <w:rFonts w:ascii="楷体_GB2312" w:eastAsia="楷体_GB2312"/>
          <w:sz w:val="28"/>
        </w:rPr>
      </w:pPr>
      <w:r>
        <w:rPr>
          <w:rFonts w:ascii="楷体_GB2312" w:eastAsia="楷体_GB2312" w:hint="eastAsia"/>
          <w:sz w:val="28"/>
        </w:rPr>
        <w:t>员工除公休日外，法定节假日如下：</w:t>
      </w:r>
    </w:p>
    <w:p w14:paraId="3CBB45A7" w14:textId="77777777" w:rsidR="003336C7" w:rsidRDefault="003336C7" w:rsidP="009F31A8">
      <w:pPr>
        <w:rPr>
          <w:rFonts w:ascii="楷体_GB2312" w:eastAsia="楷体_GB2312"/>
          <w:sz w:val="28"/>
        </w:rPr>
      </w:pPr>
      <w:r>
        <w:rPr>
          <w:rFonts w:ascii="楷体_GB2312" w:eastAsia="楷体_GB2312" w:hint="eastAsia"/>
          <w:sz w:val="28"/>
        </w:rPr>
        <w:t xml:space="preserve">（1）元月一日             元旦新年 </w:t>
      </w:r>
      <w:r>
        <w:rPr>
          <w:rFonts w:ascii="楷体_GB2312" w:eastAsia="楷体_GB2312" w:hint="eastAsia"/>
          <w:sz w:val="28"/>
        </w:rPr>
        <w:tab/>
        <w:t>三天</w:t>
      </w:r>
    </w:p>
    <w:p w14:paraId="776BE7D7" w14:textId="77777777" w:rsidR="003336C7" w:rsidRDefault="003336C7" w:rsidP="009F31A8">
      <w:pPr>
        <w:rPr>
          <w:rFonts w:ascii="楷体_GB2312" w:eastAsia="楷体_GB2312"/>
          <w:sz w:val="28"/>
        </w:rPr>
      </w:pPr>
      <w:r>
        <w:rPr>
          <w:rFonts w:ascii="楷体_GB2312" w:eastAsia="楷体_GB2312" w:hint="eastAsia"/>
          <w:sz w:val="28"/>
        </w:rPr>
        <w:t>（2）三月八日（女性）     妇女节</w:t>
      </w:r>
      <w:r>
        <w:rPr>
          <w:rFonts w:ascii="楷体_GB2312" w:eastAsia="楷体_GB2312" w:hint="eastAsia"/>
          <w:sz w:val="28"/>
        </w:rPr>
        <w:tab/>
      </w:r>
      <w:r>
        <w:rPr>
          <w:rFonts w:ascii="楷体_GB2312" w:eastAsia="楷体_GB2312" w:hint="eastAsia"/>
          <w:sz w:val="28"/>
        </w:rPr>
        <w:tab/>
        <w:t>半天</w:t>
      </w:r>
    </w:p>
    <w:p w14:paraId="01AA0A96" w14:textId="77777777" w:rsidR="003336C7" w:rsidRDefault="003336C7" w:rsidP="009F31A8">
      <w:pPr>
        <w:rPr>
          <w:rFonts w:ascii="楷体_GB2312" w:eastAsia="楷体_GB2312"/>
          <w:sz w:val="28"/>
        </w:rPr>
      </w:pPr>
      <w:r>
        <w:rPr>
          <w:rFonts w:ascii="楷体_GB2312" w:eastAsia="楷体_GB2312" w:hint="eastAsia"/>
          <w:sz w:val="28"/>
        </w:rPr>
        <w:t>（3）五月一日             劳动节</w:t>
      </w:r>
      <w:r>
        <w:rPr>
          <w:rFonts w:ascii="楷体_GB2312" w:eastAsia="楷体_GB2312" w:hint="eastAsia"/>
          <w:sz w:val="28"/>
        </w:rPr>
        <w:tab/>
      </w:r>
      <w:r>
        <w:rPr>
          <w:rFonts w:ascii="楷体_GB2312" w:eastAsia="楷体_GB2312" w:hint="eastAsia"/>
          <w:sz w:val="28"/>
        </w:rPr>
        <w:tab/>
        <w:t>三天</w:t>
      </w:r>
    </w:p>
    <w:p w14:paraId="7364CA1F" w14:textId="77777777" w:rsidR="003336C7" w:rsidRDefault="003336C7" w:rsidP="009F31A8">
      <w:pPr>
        <w:rPr>
          <w:rFonts w:ascii="楷体_GB2312" w:eastAsia="楷体_GB2312"/>
          <w:sz w:val="28"/>
        </w:rPr>
      </w:pPr>
      <w:r>
        <w:rPr>
          <w:rFonts w:ascii="楷体_GB2312" w:eastAsia="楷体_GB2312" w:hint="eastAsia"/>
          <w:sz w:val="28"/>
        </w:rPr>
        <w:t>（4）十月一日             国庆节</w:t>
      </w:r>
      <w:r>
        <w:rPr>
          <w:rFonts w:ascii="楷体_GB2312" w:eastAsia="楷体_GB2312" w:hint="eastAsia"/>
          <w:sz w:val="28"/>
        </w:rPr>
        <w:tab/>
      </w:r>
      <w:r>
        <w:rPr>
          <w:rFonts w:ascii="楷体_GB2312" w:eastAsia="楷体_GB2312" w:hint="eastAsia"/>
          <w:sz w:val="28"/>
        </w:rPr>
        <w:tab/>
      </w:r>
      <w:r w:rsidR="00BA5EF0">
        <w:rPr>
          <w:rFonts w:ascii="楷体_GB2312" w:eastAsia="楷体_GB2312" w:hint="eastAsia"/>
          <w:sz w:val="28"/>
        </w:rPr>
        <w:t>七</w:t>
      </w:r>
      <w:r>
        <w:rPr>
          <w:rFonts w:ascii="楷体_GB2312" w:eastAsia="楷体_GB2312" w:hint="eastAsia"/>
          <w:sz w:val="28"/>
        </w:rPr>
        <w:t>天</w:t>
      </w:r>
      <w:bookmarkStart w:id="22" w:name="_GoBack"/>
      <w:bookmarkEnd w:id="22"/>
    </w:p>
    <w:p w14:paraId="7CAAF8DA" w14:textId="77777777" w:rsidR="003336C7" w:rsidRDefault="003336C7" w:rsidP="009F31A8">
      <w:pPr>
        <w:rPr>
          <w:rFonts w:ascii="楷体_GB2312" w:eastAsia="楷体_GB2312"/>
          <w:sz w:val="28"/>
        </w:rPr>
      </w:pPr>
      <w:r>
        <w:rPr>
          <w:rFonts w:ascii="楷体_GB2312" w:eastAsia="楷体_GB2312" w:hint="eastAsia"/>
          <w:sz w:val="28"/>
        </w:rPr>
        <w:t>（5）农历春节</w:t>
      </w:r>
      <w:r>
        <w:rPr>
          <w:rFonts w:ascii="楷体_GB2312" w:eastAsia="楷体_GB2312" w:hint="eastAsia"/>
          <w:sz w:val="28"/>
        </w:rPr>
        <w:tab/>
      </w:r>
      <w:r>
        <w:rPr>
          <w:rFonts w:ascii="楷体_GB2312" w:eastAsia="楷体_GB2312" w:hint="eastAsia"/>
          <w:sz w:val="28"/>
        </w:rPr>
        <w:tab/>
      </w:r>
      <w:r>
        <w:rPr>
          <w:rFonts w:ascii="楷体_GB2312" w:eastAsia="楷体_GB2312" w:hint="eastAsia"/>
          <w:sz w:val="28"/>
        </w:rPr>
        <w:tab/>
      </w:r>
      <w:r>
        <w:rPr>
          <w:rFonts w:ascii="楷体_GB2312" w:eastAsia="楷体_GB2312" w:hint="eastAsia"/>
          <w:sz w:val="28"/>
        </w:rPr>
        <w:tab/>
      </w:r>
      <w:r>
        <w:rPr>
          <w:rFonts w:ascii="楷体_GB2312" w:eastAsia="楷体_GB2312" w:hint="eastAsia"/>
          <w:sz w:val="28"/>
        </w:rPr>
        <w:tab/>
      </w:r>
      <w:r>
        <w:rPr>
          <w:rFonts w:ascii="楷体_GB2312" w:eastAsia="楷体_GB2312" w:hint="eastAsia"/>
          <w:sz w:val="28"/>
        </w:rPr>
        <w:tab/>
      </w:r>
      <w:r>
        <w:rPr>
          <w:rFonts w:ascii="楷体_GB2312" w:eastAsia="楷体_GB2312" w:hint="eastAsia"/>
          <w:sz w:val="28"/>
        </w:rPr>
        <w:tab/>
      </w:r>
      <w:r>
        <w:rPr>
          <w:rFonts w:ascii="楷体_GB2312" w:eastAsia="楷体_GB2312" w:hint="eastAsia"/>
          <w:sz w:val="28"/>
        </w:rPr>
        <w:tab/>
      </w:r>
      <w:r w:rsidR="00BA5EF0">
        <w:rPr>
          <w:rFonts w:ascii="楷体_GB2312" w:eastAsia="楷体_GB2312" w:hint="eastAsia"/>
          <w:sz w:val="28"/>
        </w:rPr>
        <w:t>七</w:t>
      </w:r>
      <w:r>
        <w:rPr>
          <w:rFonts w:ascii="楷体_GB2312" w:eastAsia="楷体_GB2312" w:hint="eastAsia"/>
          <w:sz w:val="28"/>
        </w:rPr>
        <w:t>天</w:t>
      </w:r>
    </w:p>
    <w:p w14:paraId="4619B6A9" w14:textId="77777777" w:rsidR="003336C7" w:rsidRDefault="003336C7" w:rsidP="009F31A8">
      <w:pPr>
        <w:numPr>
          <w:ilvl w:val="0"/>
          <w:numId w:val="18"/>
        </w:numPr>
        <w:rPr>
          <w:rFonts w:ascii="楷体_GB2312" w:eastAsia="楷体_GB2312"/>
          <w:sz w:val="28"/>
        </w:rPr>
      </w:pPr>
      <w:r>
        <w:rPr>
          <w:rFonts w:ascii="楷体_GB2312" w:eastAsia="楷体_GB2312" w:hint="eastAsia"/>
          <w:sz w:val="28"/>
        </w:rPr>
        <w:lastRenderedPageBreak/>
        <w:t>公司不定期组织</w:t>
      </w:r>
      <w:proofErr w:type="gramStart"/>
      <w:r>
        <w:rPr>
          <w:rFonts w:ascii="楷体_GB2312" w:eastAsia="楷体_GB2312" w:hint="eastAsia"/>
          <w:sz w:val="28"/>
        </w:rPr>
        <w:t>丰富多采</w:t>
      </w:r>
      <w:proofErr w:type="gramEnd"/>
      <w:r>
        <w:rPr>
          <w:rFonts w:ascii="楷体_GB2312" w:eastAsia="楷体_GB2312" w:hint="eastAsia"/>
          <w:sz w:val="28"/>
        </w:rPr>
        <w:t>的集体活动，为正式录用的员工发放交通、工作午餐、通讯及节日补贴等，对员工生日、婚丧、大病等公司委派工会负责慰问。具体实施细则由工会组织每年年初根据需要制定。</w:t>
      </w:r>
    </w:p>
    <w:p w14:paraId="638147C9" w14:textId="77777777" w:rsidR="003336C7" w:rsidRDefault="003336C7" w:rsidP="009F31A8">
      <w:pPr>
        <w:numPr>
          <w:ilvl w:val="0"/>
          <w:numId w:val="18"/>
        </w:numPr>
        <w:rPr>
          <w:rFonts w:ascii="楷体_GB2312" w:eastAsia="楷体_GB2312"/>
          <w:sz w:val="28"/>
        </w:rPr>
      </w:pPr>
      <w:r>
        <w:rPr>
          <w:rFonts w:ascii="楷体_GB2312" w:eastAsia="楷体_GB2312" w:hint="eastAsia"/>
          <w:sz w:val="28"/>
        </w:rPr>
        <w:t>公司按国家规定为员工办理各种保险手续。员工参加保险后，除依法享受各项权利及应得各种给付外，不得再向本公司要求额外的赔偿或补助。保险实施细则按国家和杭州市有关政策规定办理。</w:t>
      </w:r>
      <w:bookmarkEnd w:id="21"/>
    </w:p>
    <w:p w14:paraId="71ABD46A" w14:textId="77777777" w:rsidR="003336C7" w:rsidRDefault="003336C7" w:rsidP="009F31A8">
      <w:pPr>
        <w:pStyle w:val="2"/>
      </w:pPr>
      <w:bookmarkStart w:id="23" w:name="_Toc158344735"/>
      <w:bookmarkStart w:id="24" w:name="_Toc384210157"/>
      <w:bookmarkStart w:id="25" w:name="_Toc157139178"/>
      <w:r>
        <w:rPr>
          <w:rFonts w:hint="eastAsia"/>
        </w:rPr>
        <w:t>六、考核与奖惩</w:t>
      </w:r>
      <w:bookmarkEnd w:id="23"/>
      <w:bookmarkEnd w:id="24"/>
    </w:p>
    <w:p w14:paraId="6800E403" w14:textId="77777777" w:rsidR="003336C7" w:rsidRDefault="003336C7" w:rsidP="009F31A8">
      <w:pPr>
        <w:numPr>
          <w:ilvl w:val="0"/>
          <w:numId w:val="9"/>
        </w:numPr>
        <w:ind w:left="340" w:hanging="340"/>
        <w:rPr>
          <w:rFonts w:ascii="楷体_GB2312" w:eastAsia="楷体_GB2312"/>
          <w:sz w:val="28"/>
        </w:rPr>
      </w:pPr>
      <w:r>
        <w:rPr>
          <w:rFonts w:ascii="楷体_GB2312" w:eastAsia="楷体_GB2312" w:hint="eastAsia"/>
          <w:sz w:val="28"/>
        </w:rPr>
        <w:t>绩效考核是公司人力资源管理的核心工作。</w:t>
      </w:r>
    </w:p>
    <w:p w14:paraId="05382A86" w14:textId="77777777" w:rsidR="003336C7" w:rsidRDefault="003336C7" w:rsidP="009F31A8">
      <w:pPr>
        <w:numPr>
          <w:ilvl w:val="0"/>
          <w:numId w:val="9"/>
        </w:numPr>
        <w:ind w:left="340" w:hanging="340"/>
        <w:rPr>
          <w:rFonts w:ascii="楷体_GB2312" w:eastAsia="楷体_GB2312"/>
          <w:sz w:val="28"/>
        </w:rPr>
      </w:pPr>
      <w:r>
        <w:rPr>
          <w:rFonts w:ascii="楷体_GB2312" w:eastAsia="楷体_GB2312" w:hint="eastAsia"/>
          <w:sz w:val="28"/>
        </w:rPr>
        <w:t>公司考核的宗旨在于考核员工的工作态度、工作能力和工作绩效，并以此作为奖惩、调配、晋升、退职等人员异动的参考依据。</w:t>
      </w:r>
    </w:p>
    <w:p w14:paraId="56C40B94" w14:textId="77777777" w:rsidR="003336C7" w:rsidRDefault="003336C7" w:rsidP="009F31A8">
      <w:pPr>
        <w:numPr>
          <w:ilvl w:val="0"/>
          <w:numId w:val="9"/>
        </w:numPr>
        <w:ind w:left="340" w:hanging="340"/>
        <w:rPr>
          <w:rFonts w:ascii="楷体_GB2312" w:eastAsia="楷体_GB2312"/>
          <w:sz w:val="28"/>
        </w:rPr>
      </w:pPr>
      <w:r>
        <w:rPr>
          <w:rFonts w:ascii="楷体_GB2312" w:eastAsia="楷体_GB2312" w:hint="eastAsia"/>
          <w:sz w:val="28"/>
        </w:rPr>
        <w:t>公司考核分为试用考核、平时考核、专门考核和年度考核等。平时考核由各部门主管随时进行，专门考核由公司根据需要安排，年度考核由公司人事考核小组在公司规定的时间里组织实施。考核时个人应提交工作总结报告，填写《考核评估记录表》。公司将按岗位推行目标管理制度作为绩效考核的手段。考核的具体实施细则另行规定。</w:t>
      </w:r>
    </w:p>
    <w:p w14:paraId="39FD0FBF" w14:textId="77777777" w:rsidR="003336C7" w:rsidRDefault="003336C7" w:rsidP="009F31A8">
      <w:pPr>
        <w:numPr>
          <w:ilvl w:val="0"/>
          <w:numId w:val="9"/>
        </w:numPr>
        <w:ind w:left="340" w:hanging="340"/>
        <w:rPr>
          <w:rFonts w:ascii="楷体_GB2312" w:eastAsia="楷体_GB2312"/>
          <w:sz w:val="28"/>
        </w:rPr>
      </w:pPr>
      <w:r>
        <w:rPr>
          <w:rFonts w:ascii="楷体_GB2312" w:eastAsia="楷体_GB2312" w:hint="eastAsia"/>
          <w:sz w:val="28"/>
        </w:rPr>
        <w:lastRenderedPageBreak/>
        <w:t>考核资料属公司机密文件，权责之外的人不得查阅。考核过程中考核人与被考核人应进行多次交流，被考核人有权知道自己最终的考核情况。</w:t>
      </w:r>
    </w:p>
    <w:p w14:paraId="3C51EA34" w14:textId="77777777" w:rsidR="003336C7" w:rsidRDefault="003336C7" w:rsidP="009F31A8">
      <w:pPr>
        <w:numPr>
          <w:ilvl w:val="0"/>
          <w:numId w:val="9"/>
        </w:numPr>
        <w:ind w:left="340" w:hanging="340"/>
        <w:rPr>
          <w:rFonts w:ascii="楷体_GB2312" w:eastAsia="楷体_GB2312"/>
          <w:sz w:val="28"/>
        </w:rPr>
      </w:pPr>
      <w:r>
        <w:rPr>
          <w:rFonts w:ascii="楷体_GB2312" w:eastAsia="楷体_GB2312" w:hint="eastAsia"/>
          <w:sz w:val="28"/>
        </w:rPr>
        <w:t>对担任技术工作的员工，公司组成专门的职称评定小组，对员工进行职称评聘，同时按所聘职称领取工资。对考核不达标的员工职称小组有权重新对其进行职称评聘。</w:t>
      </w:r>
    </w:p>
    <w:p w14:paraId="2D92A23C" w14:textId="77777777" w:rsidR="003336C7" w:rsidRDefault="003336C7" w:rsidP="009F31A8">
      <w:pPr>
        <w:numPr>
          <w:ilvl w:val="0"/>
          <w:numId w:val="9"/>
        </w:numPr>
        <w:ind w:left="340" w:hanging="340"/>
        <w:rPr>
          <w:rFonts w:ascii="楷体_GB2312" w:eastAsia="楷体_GB2312"/>
          <w:sz w:val="28"/>
        </w:rPr>
      </w:pPr>
      <w:r>
        <w:rPr>
          <w:rFonts w:ascii="楷体_GB2312" w:eastAsia="楷体_GB2312" w:hint="eastAsia"/>
          <w:sz w:val="28"/>
        </w:rPr>
        <w:t>公司鼓励和支持员工参加社会性职称评定，并协助提供需要的有关证明材料。</w:t>
      </w:r>
    </w:p>
    <w:p w14:paraId="6D66AD5D" w14:textId="77777777" w:rsidR="003336C7" w:rsidRDefault="003336C7" w:rsidP="009F31A8">
      <w:pPr>
        <w:numPr>
          <w:ilvl w:val="0"/>
          <w:numId w:val="9"/>
        </w:numPr>
        <w:ind w:left="340" w:hanging="340"/>
        <w:rPr>
          <w:rFonts w:ascii="楷体_GB2312" w:eastAsia="楷体_GB2312"/>
          <w:sz w:val="28"/>
        </w:rPr>
      </w:pPr>
      <w:r>
        <w:rPr>
          <w:rFonts w:ascii="楷体_GB2312" w:eastAsia="楷体_GB2312" w:hint="eastAsia"/>
          <w:sz w:val="28"/>
        </w:rPr>
        <w:t>公司利用有效的激励措施及建立科学、合理、规范的激励制度来激发员工的工作积极性和提高员工在工作中的满意度。对有突出业绩的员工，公司采取及时奖励的原则。</w:t>
      </w:r>
    </w:p>
    <w:p w14:paraId="1715B343" w14:textId="77777777" w:rsidR="003336C7" w:rsidRDefault="003336C7" w:rsidP="009F31A8">
      <w:pPr>
        <w:numPr>
          <w:ilvl w:val="0"/>
          <w:numId w:val="9"/>
        </w:numPr>
        <w:ind w:left="340" w:hanging="340"/>
        <w:rPr>
          <w:rFonts w:ascii="楷体_GB2312" w:eastAsia="楷体_GB2312"/>
          <w:sz w:val="28"/>
        </w:rPr>
      </w:pPr>
      <w:r>
        <w:rPr>
          <w:rFonts w:ascii="楷体_GB2312" w:eastAsia="楷体_GB2312" w:hint="eastAsia"/>
          <w:sz w:val="28"/>
        </w:rPr>
        <w:t>员工的奖励分为表扬、嘉奖、记功、记大功、奖金、提薪、晋升、带薪休假或提供其它优越条件；惩罚分为警告、通报批评、记过、记大过、降职（薪）、开除等。根据目的</w:t>
      </w:r>
      <w:proofErr w:type="gramStart"/>
      <w:r>
        <w:rPr>
          <w:rFonts w:ascii="楷体_GB2312" w:eastAsia="楷体_GB2312" w:hint="eastAsia"/>
          <w:sz w:val="28"/>
        </w:rPr>
        <w:t>不同由</w:t>
      </w:r>
      <w:proofErr w:type="gramEnd"/>
      <w:r>
        <w:rPr>
          <w:rFonts w:ascii="楷体_GB2312" w:eastAsia="楷体_GB2312" w:hint="eastAsia"/>
          <w:sz w:val="28"/>
        </w:rPr>
        <w:t>用人部门填写《人员异动申请表》或《奖惩建议申请单》。</w:t>
      </w:r>
    </w:p>
    <w:p w14:paraId="368AC92A" w14:textId="77777777" w:rsidR="003336C7" w:rsidRDefault="003336C7" w:rsidP="009F31A8">
      <w:pPr>
        <w:numPr>
          <w:ilvl w:val="0"/>
          <w:numId w:val="9"/>
        </w:numPr>
        <w:ind w:left="340" w:hanging="340"/>
        <w:rPr>
          <w:rFonts w:ascii="楷体_GB2312" w:eastAsia="楷体_GB2312"/>
          <w:sz w:val="28"/>
        </w:rPr>
      </w:pPr>
      <w:r>
        <w:rPr>
          <w:rFonts w:ascii="楷体_GB2312" w:eastAsia="楷体_GB2312" w:hint="eastAsia"/>
          <w:sz w:val="28"/>
        </w:rPr>
        <w:t>对有以下行为者，给予奖励：</w:t>
      </w:r>
    </w:p>
    <w:p w14:paraId="0554101A"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t>品性端正，工作努力，业务出色，成绩显著者；</w:t>
      </w:r>
    </w:p>
    <w:p w14:paraId="04FA5FA2"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t>热心服务，有具体事实者；</w:t>
      </w:r>
    </w:p>
    <w:p w14:paraId="14338772" w14:textId="77777777" w:rsidR="003336C7" w:rsidRDefault="003336C7" w:rsidP="009F31A8">
      <w:pPr>
        <w:numPr>
          <w:ilvl w:val="0"/>
          <w:numId w:val="10"/>
        </w:numPr>
        <w:rPr>
          <w:rFonts w:ascii="楷体_GB2312" w:eastAsia="楷体_GB2312"/>
          <w:sz w:val="28"/>
        </w:rPr>
      </w:pPr>
      <w:r>
        <w:rPr>
          <w:rFonts w:ascii="楷体_GB2312" w:eastAsia="楷体_GB2312" w:hint="eastAsia"/>
          <w:color w:val="FF0000"/>
          <w:sz w:val="28"/>
        </w:rPr>
        <w:t>全年</w:t>
      </w:r>
      <w:r>
        <w:rPr>
          <w:rFonts w:eastAsia="楷体_GB2312" w:hint="eastAsia"/>
          <w:color w:val="FF0000"/>
          <w:sz w:val="28"/>
        </w:rPr>
        <w:t>100%</w:t>
      </w:r>
      <w:r>
        <w:rPr>
          <w:rFonts w:ascii="楷体_GB2312" w:eastAsia="楷体_GB2312" w:hint="eastAsia"/>
          <w:color w:val="FF0000"/>
          <w:sz w:val="28"/>
        </w:rPr>
        <w:t>出勤者</w:t>
      </w:r>
      <w:r>
        <w:rPr>
          <w:rFonts w:ascii="楷体_GB2312" w:eastAsia="楷体_GB2312" w:hint="eastAsia"/>
          <w:sz w:val="28"/>
        </w:rPr>
        <w:t>；</w:t>
      </w:r>
    </w:p>
    <w:p w14:paraId="17DFDFBB"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t>年度考核特优者；</w:t>
      </w:r>
    </w:p>
    <w:p w14:paraId="0296CF12"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t>提出合理化建议经采纳实施富有成效者；</w:t>
      </w:r>
    </w:p>
    <w:p w14:paraId="6E92999D"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t>节约物资利用有成效者；</w:t>
      </w:r>
    </w:p>
    <w:p w14:paraId="091BFF19"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lastRenderedPageBreak/>
        <w:t>遇有灾难勇于负责处置适当者；</w:t>
      </w:r>
    </w:p>
    <w:p w14:paraId="12160B39"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t>检举违规或损害公司利益者；</w:t>
      </w:r>
    </w:p>
    <w:p w14:paraId="72B93277"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t>遇有意外事件或灾害奋不顾身，减少损害者；</w:t>
      </w:r>
    </w:p>
    <w:p w14:paraId="45D1F83D"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t>维护公司利益，避免重大损失者；</w:t>
      </w:r>
    </w:p>
    <w:p w14:paraId="232D237D"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t>开发新客户，对公司确有贡献，</w:t>
      </w:r>
      <w:proofErr w:type="gramStart"/>
      <w:r>
        <w:rPr>
          <w:rFonts w:ascii="楷体_GB2312" w:eastAsia="楷体_GB2312" w:hint="eastAsia"/>
          <w:sz w:val="28"/>
        </w:rPr>
        <w:t>致公司</w:t>
      </w:r>
      <w:proofErr w:type="gramEnd"/>
      <w:r>
        <w:rPr>
          <w:rFonts w:ascii="楷体_GB2312" w:eastAsia="楷体_GB2312" w:hint="eastAsia"/>
          <w:sz w:val="28"/>
        </w:rPr>
        <w:t>利润增加者；</w:t>
      </w:r>
    </w:p>
    <w:p w14:paraId="15B73865"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t>对社会和公司有特殊贡献，足为公司同仁表率者；</w:t>
      </w:r>
    </w:p>
    <w:p w14:paraId="30FB4732" w14:textId="77777777" w:rsidR="003336C7" w:rsidRDefault="003336C7" w:rsidP="009F31A8">
      <w:pPr>
        <w:numPr>
          <w:ilvl w:val="0"/>
          <w:numId w:val="10"/>
        </w:numPr>
        <w:rPr>
          <w:rFonts w:ascii="楷体_GB2312" w:eastAsia="楷体_GB2312"/>
          <w:sz w:val="28"/>
        </w:rPr>
      </w:pPr>
      <w:r>
        <w:rPr>
          <w:rFonts w:ascii="楷体_GB2312" w:eastAsia="楷体_GB2312" w:hint="eastAsia"/>
          <w:sz w:val="28"/>
        </w:rPr>
        <w:t>其他与前项功绩相当者。</w:t>
      </w:r>
    </w:p>
    <w:p w14:paraId="32E70E19" w14:textId="77777777" w:rsidR="003336C7" w:rsidRDefault="003336C7" w:rsidP="009F31A8">
      <w:pPr>
        <w:numPr>
          <w:ilvl w:val="0"/>
          <w:numId w:val="19"/>
        </w:numPr>
        <w:rPr>
          <w:rFonts w:ascii="楷体_GB2312" w:eastAsia="楷体_GB2312"/>
          <w:sz w:val="28"/>
        </w:rPr>
      </w:pPr>
      <w:r>
        <w:rPr>
          <w:rFonts w:ascii="楷体_GB2312" w:eastAsia="楷体_GB2312" w:hint="eastAsia"/>
          <w:sz w:val="28"/>
        </w:rPr>
        <w:t>发生下列行为之一者，公司将根据情节轻重给予警告、通报批评、记过、记大过等惩罚：</w:t>
      </w:r>
    </w:p>
    <w:p w14:paraId="6514B31D" w14:textId="77777777" w:rsidR="003336C7" w:rsidRDefault="003336C7" w:rsidP="009F31A8">
      <w:pPr>
        <w:ind w:left="680" w:hanging="680"/>
        <w:rPr>
          <w:rFonts w:ascii="楷体_GB2312" w:eastAsia="楷体_GB2312"/>
          <w:sz w:val="28"/>
        </w:rPr>
      </w:pPr>
      <w:r>
        <w:rPr>
          <w:rFonts w:ascii="楷体_GB2312" w:eastAsia="楷体_GB2312" w:hint="eastAsia"/>
          <w:sz w:val="28"/>
        </w:rPr>
        <w:t>（1）工作时间在现场睡觉、偷闲怠工或擅离职守、工作报告弄虚作假者；</w:t>
      </w:r>
    </w:p>
    <w:p w14:paraId="66285E29" w14:textId="77777777" w:rsidR="003336C7" w:rsidRDefault="003336C7" w:rsidP="009F31A8">
      <w:pPr>
        <w:rPr>
          <w:rFonts w:ascii="楷体_GB2312" w:eastAsia="楷体_GB2312"/>
          <w:sz w:val="28"/>
        </w:rPr>
      </w:pPr>
      <w:r>
        <w:rPr>
          <w:rFonts w:ascii="楷体_GB2312" w:eastAsia="楷体_GB2312" w:hint="eastAsia"/>
          <w:sz w:val="28"/>
        </w:rPr>
        <w:t>（2）更改出勤记录者；</w:t>
      </w:r>
    </w:p>
    <w:p w14:paraId="35B14A0C" w14:textId="77777777" w:rsidR="003336C7" w:rsidRDefault="003336C7" w:rsidP="009F31A8">
      <w:pPr>
        <w:rPr>
          <w:rFonts w:ascii="楷体_GB2312" w:eastAsia="楷体_GB2312"/>
          <w:sz w:val="28"/>
        </w:rPr>
      </w:pPr>
      <w:r>
        <w:rPr>
          <w:rFonts w:ascii="楷体_GB2312" w:eastAsia="楷体_GB2312" w:hint="eastAsia"/>
          <w:sz w:val="28"/>
        </w:rPr>
        <w:t>（3）上班时间闲聊、在非规定场所饮食、吸烟者；</w:t>
      </w:r>
    </w:p>
    <w:p w14:paraId="6D729190" w14:textId="77777777" w:rsidR="003336C7" w:rsidRDefault="003336C7" w:rsidP="009F31A8">
      <w:pPr>
        <w:rPr>
          <w:rFonts w:ascii="楷体_GB2312" w:eastAsia="楷体_GB2312"/>
          <w:sz w:val="28"/>
        </w:rPr>
      </w:pPr>
      <w:r>
        <w:rPr>
          <w:rFonts w:ascii="楷体_GB2312" w:eastAsia="楷体_GB2312" w:hint="eastAsia"/>
          <w:sz w:val="28"/>
        </w:rPr>
        <w:t>（4）喧哗、打闹、扰乱公司正常工作秩序者；</w:t>
      </w:r>
    </w:p>
    <w:p w14:paraId="5F472E08" w14:textId="77777777" w:rsidR="003336C7" w:rsidRDefault="003336C7" w:rsidP="009F31A8">
      <w:pPr>
        <w:rPr>
          <w:rFonts w:ascii="楷体_GB2312" w:eastAsia="楷体_GB2312"/>
          <w:sz w:val="28"/>
        </w:rPr>
      </w:pPr>
      <w:r>
        <w:rPr>
          <w:rFonts w:ascii="楷体_GB2312" w:eastAsia="楷体_GB2312" w:hint="eastAsia"/>
          <w:sz w:val="28"/>
        </w:rPr>
        <w:t>（5）业务怠慢，经提醒后仍不改进者；</w:t>
      </w:r>
    </w:p>
    <w:p w14:paraId="48BDD853" w14:textId="77777777" w:rsidR="003336C7" w:rsidRDefault="003336C7" w:rsidP="009F31A8">
      <w:pPr>
        <w:rPr>
          <w:rFonts w:ascii="楷体_GB2312" w:eastAsia="楷体_GB2312"/>
          <w:sz w:val="28"/>
        </w:rPr>
      </w:pPr>
      <w:r>
        <w:rPr>
          <w:rFonts w:ascii="楷体_GB2312" w:eastAsia="楷体_GB2312" w:hint="eastAsia"/>
          <w:sz w:val="28"/>
        </w:rPr>
        <w:t>（6）随意打听他人工资，并由此造成不良影响者；</w:t>
      </w:r>
    </w:p>
    <w:p w14:paraId="3620C5D0" w14:textId="77777777" w:rsidR="003336C7" w:rsidRDefault="003336C7" w:rsidP="009F31A8">
      <w:pPr>
        <w:rPr>
          <w:rFonts w:ascii="楷体_GB2312" w:eastAsia="楷体_GB2312"/>
          <w:sz w:val="28"/>
        </w:rPr>
      </w:pPr>
      <w:r>
        <w:rPr>
          <w:rFonts w:ascii="楷体_GB2312" w:eastAsia="楷体_GB2312" w:hint="eastAsia"/>
          <w:sz w:val="28"/>
        </w:rPr>
        <w:t>（7）无正当理由不服从上级命令者；</w:t>
      </w:r>
    </w:p>
    <w:p w14:paraId="2251985A" w14:textId="77777777" w:rsidR="003336C7" w:rsidRDefault="003336C7" w:rsidP="009F31A8">
      <w:pPr>
        <w:rPr>
          <w:rFonts w:ascii="楷体_GB2312" w:eastAsia="楷体_GB2312"/>
          <w:sz w:val="28"/>
        </w:rPr>
      </w:pPr>
      <w:r>
        <w:rPr>
          <w:rFonts w:ascii="楷体_GB2312" w:eastAsia="楷体_GB2312" w:hint="eastAsia"/>
          <w:sz w:val="28"/>
        </w:rPr>
        <w:t>（8）不注意工作场所保洁与清理工作者；</w:t>
      </w:r>
    </w:p>
    <w:p w14:paraId="2F4E7BBB" w14:textId="77777777" w:rsidR="003336C7" w:rsidRDefault="003336C7" w:rsidP="009F31A8">
      <w:pPr>
        <w:rPr>
          <w:rFonts w:ascii="楷体_GB2312" w:eastAsia="楷体_GB2312"/>
          <w:sz w:val="28"/>
        </w:rPr>
      </w:pPr>
      <w:r>
        <w:rPr>
          <w:rFonts w:ascii="楷体_GB2312" w:eastAsia="楷体_GB2312" w:hint="eastAsia"/>
          <w:sz w:val="28"/>
        </w:rPr>
        <w:t>（9）未经许可因私使用公司设备或使用公司指定以外的设备者；</w:t>
      </w:r>
    </w:p>
    <w:p w14:paraId="70ED6FE6" w14:textId="77777777" w:rsidR="003336C7" w:rsidRDefault="003336C7" w:rsidP="009F31A8">
      <w:pPr>
        <w:adjustRightInd w:val="0"/>
        <w:rPr>
          <w:rFonts w:ascii="楷体_GB2312" w:eastAsia="楷体_GB2312"/>
          <w:sz w:val="28"/>
        </w:rPr>
      </w:pPr>
      <w:r>
        <w:rPr>
          <w:rFonts w:ascii="楷体_GB2312" w:eastAsia="楷体_GB2312" w:hint="eastAsia"/>
          <w:sz w:val="28"/>
        </w:rPr>
        <w:t>（10）未经许可私自将公司物品带出者；</w:t>
      </w:r>
    </w:p>
    <w:p w14:paraId="5FEAC8E2" w14:textId="77777777" w:rsidR="003336C7" w:rsidRDefault="003336C7" w:rsidP="009F31A8">
      <w:pPr>
        <w:adjustRightInd w:val="0"/>
        <w:ind w:left="794" w:hanging="794"/>
        <w:rPr>
          <w:rFonts w:ascii="楷体_GB2312" w:eastAsia="楷体_GB2312"/>
          <w:sz w:val="28"/>
        </w:rPr>
      </w:pPr>
      <w:r>
        <w:rPr>
          <w:rFonts w:ascii="楷体_GB2312" w:eastAsia="楷体_GB2312" w:hint="eastAsia"/>
          <w:sz w:val="28"/>
        </w:rPr>
        <w:t>（11）未经许可携带公司规定的禁品进入公司；</w:t>
      </w:r>
    </w:p>
    <w:p w14:paraId="4D296988" w14:textId="77777777" w:rsidR="003336C7" w:rsidRDefault="003336C7" w:rsidP="009F31A8">
      <w:pPr>
        <w:adjustRightInd w:val="0"/>
        <w:ind w:left="794" w:hanging="794"/>
        <w:rPr>
          <w:rFonts w:ascii="楷体_GB2312" w:eastAsia="楷体_GB2312"/>
          <w:sz w:val="28"/>
        </w:rPr>
      </w:pPr>
      <w:r>
        <w:rPr>
          <w:rFonts w:ascii="楷体_GB2312" w:eastAsia="楷体_GB2312" w:hint="eastAsia"/>
          <w:sz w:val="28"/>
        </w:rPr>
        <w:lastRenderedPageBreak/>
        <w:t>（12）故意或因本人重大过失，将公司物品丢失或给公司的重要物品造成严重损失及破坏者；</w:t>
      </w:r>
    </w:p>
    <w:p w14:paraId="48C261AB" w14:textId="77777777" w:rsidR="003336C7" w:rsidRDefault="003336C7" w:rsidP="009F31A8">
      <w:pPr>
        <w:adjustRightInd w:val="0"/>
        <w:rPr>
          <w:rFonts w:ascii="楷体_GB2312" w:eastAsia="楷体_GB2312"/>
          <w:sz w:val="28"/>
        </w:rPr>
      </w:pPr>
      <w:r>
        <w:rPr>
          <w:rFonts w:ascii="楷体_GB2312" w:eastAsia="楷体_GB2312" w:hint="eastAsia"/>
          <w:sz w:val="28"/>
        </w:rPr>
        <w:t>（13）发生与前项程度相当的重大错误者。</w:t>
      </w:r>
    </w:p>
    <w:p w14:paraId="6429C019" w14:textId="77777777" w:rsidR="003336C7" w:rsidRDefault="003336C7" w:rsidP="009F31A8">
      <w:pPr>
        <w:numPr>
          <w:ilvl w:val="0"/>
          <w:numId w:val="36"/>
        </w:numPr>
        <w:rPr>
          <w:rFonts w:ascii="楷体_GB2312" w:eastAsia="楷体_GB2312"/>
          <w:sz w:val="28"/>
        </w:rPr>
      </w:pPr>
      <w:r>
        <w:rPr>
          <w:rFonts w:ascii="楷体_GB2312" w:eastAsia="楷体_GB2312" w:hint="eastAsia"/>
          <w:sz w:val="28"/>
        </w:rPr>
        <w:t>对于有下列情况之一的员工，公司有权单方面解除劳动合同：</w:t>
      </w:r>
    </w:p>
    <w:p w14:paraId="30BB7D43" w14:textId="77777777" w:rsidR="003336C7" w:rsidRDefault="003336C7" w:rsidP="009F31A8">
      <w:pPr>
        <w:numPr>
          <w:ilvl w:val="0"/>
          <w:numId w:val="20"/>
        </w:numPr>
        <w:rPr>
          <w:rFonts w:ascii="楷体_GB2312" w:eastAsia="楷体_GB2312"/>
          <w:sz w:val="28"/>
        </w:rPr>
      </w:pPr>
      <w:r>
        <w:rPr>
          <w:rFonts w:ascii="楷体_GB2312" w:eastAsia="楷体_GB2312" w:hint="eastAsia"/>
          <w:sz w:val="28"/>
        </w:rPr>
        <w:t>依法被追究刑事责任者。</w:t>
      </w:r>
    </w:p>
    <w:p w14:paraId="23C148AF" w14:textId="77777777" w:rsidR="003336C7" w:rsidRDefault="003336C7" w:rsidP="009F31A8">
      <w:pPr>
        <w:numPr>
          <w:ilvl w:val="0"/>
          <w:numId w:val="20"/>
        </w:numPr>
        <w:rPr>
          <w:rFonts w:ascii="楷体_GB2312" w:eastAsia="楷体_GB2312"/>
          <w:sz w:val="28"/>
        </w:rPr>
      </w:pPr>
      <w:r>
        <w:rPr>
          <w:rFonts w:ascii="楷体_GB2312" w:eastAsia="楷体_GB2312" w:hint="eastAsia"/>
          <w:sz w:val="28"/>
        </w:rPr>
        <w:t>经公司培训后仍不符合要求，不能胜任业务工作者。</w:t>
      </w:r>
    </w:p>
    <w:p w14:paraId="490E3724" w14:textId="77777777" w:rsidR="003336C7" w:rsidRDefault="003336C7" w:rsidP="009F31A8">
      <w:pPr>
        <w:numPr>
          <w:ilvl w:val="0"/>
          <w:numId w:val="20"/>
        </w:numPr>
        <w:rPr>
          <w:rFonts w:ascii="楷体_GB2312" w:eastAsia="楷体_GB2312"/>
          <w:sz w:val="28"/>
        </w:rPr>
      </w:pPr>
      <w:r>
        <w:rPr>
          <w:rFonts w:ascii="楷体_GB2312" w:eastAsia="楷体_GB2312" w:hint="eastAsia"/>
          <w:sz w:val="28"/>
        </w:rPr>
        <w:t>发生下列行为之一者：</w:t>
      </w:r>
    </w:p>
    <w:p w14:paraId="41664A8D"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年度考核不及格，一年内记大过三次；</w:t>
      </w:r>
    </w:p>
    <w:p w14:paraId="0C46E156"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发现有赌博行为者；</w:t>
      </w:r>
    </w:p>
    <w:p w14:paraId="163F591E"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在工作场所做私人事务者；</w:t>
      </w:r>
    </w:p>
    <w:p w14:paraId="174A8235"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伪造上级签字、印信者；</w:t>
      </w:r>
    </w:p>
    <w:p w14:paraId="2071E879"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私自撕毁、涂改公司或他人信件、文件者；</w:t>
      </w:r>
    </w:p>
    <w:p w14:paraId="4CF02CCB"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威胁负责人，违抗命令，擅自离开工作岗位者；</w:t>
      </w:r>
    </w:p>
    <w:p w14:paraId="34F3427C"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未经许可查阅公司机密并散播者；</w:t>
      </w:r>
    </w:p>
    <w:p w14:paraId="734A679C"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伪造个人履历，用不正当的手段被录用后被发现者；</w:t>
      </w:r>
    </w:p>
    <w:p w14:paraId="0875C057"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连续3天旷工，或全月旷工</w:t>
      </w:r>
      <w:r>
        <w:rPr>
          <w:rFonts w:eastAsia="楷体_GB2312" w:hint="eastAsia"/>
          <w:sz w:val="28"/>
        </w:rPr>
        <w:t>6</w:t>
      </w:r>
      <w:r>
        <w:rPr>
          <w:rFonts w:ascii="楷体_GB2312" w:eastAsia="楷体_GB2312" w:hint="eastAsia"/>
          <w:sz w:val="28"/>
        </w:rPr>
        <w:t>天，或一年内旷工超过</w:t>
      </w:r>
      <w:r>
        <w:rPr>
          <w:rFonts w:eastAsia="楷体_GB2312" w:hint="eastAsia"/>
          <w:sz w:val="28"/>
        </w:rPr>
        <w:t>10</w:t>
      </w:r>
      <w:r>
        <w:rPr>
          <w:rFonts w:ascii="楷体_GB2312" w:eastAsia="楷体_GB2312" w:hint="eastAsia"/>
          <w:sz w:val="28"/>
        </w:rPr>
        <w:t>天者；</w:t>
      </w:r>
    </w:p>
    <w:p w14:paraId="2860760A"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未经公司许可在其它公司就职或从事第二职业者；</w:t>
      </w:r>
    </w:p>
    <w:p w14:paraId="179D2C76"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对其他职工进行人身侮辱、威胁及攻击者；</w:t>
      </w:r>
    </w:p>
    <w:p w14:paraId="03BF61A5"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盗窃公司及他人财物者；</w:t>
      </w:r>
    </w:p>
    <w:p w14:paraId="6011A1F3"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挪用公款、公物私用及不正当使用公司财物者；</w:t>
      </w:r>
    </w:p>
    <w:p w14:paraId="1F7ECB29"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lastRenderedPageBreak/>
        <w:t>利用公司的职务或职权，收受贿赂、营私舞弊或教唆、帮助他人营私舞弊者；</w:t>
      </w:r>
    </w:p>
    <w:p w14:paraId="5E449C3D"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发表煽动性言论，干扰公司正常生产秩序或给公司的正常工作造成威胁者；</w:t>
      </w:r>
    </w:p>
    <w:p w14:paraId="092AC0C8"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未经公司许可，在公司组织非法集会或宣传活动者；</w:t>
      </w:r>
    </w:p>
    <w:p w14:paraId="48326C5B"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由于故意或过失，泄露公司机密者；</w:t>
      </w:r>
    </w:p>
    <w:p w14:paraId="5173C5A2"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由于故意或过失，使公司的名誉及信用蒙受损失者；</w:t>
      </w:r>
    </w:p>
    <w:p w14:paraId="6171CB3D"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由于故意或过失，给公司造成严重损失或对业务造成阻碍者；</w:t>
      </w:r>
    </w:p>
    <w:p w14:paraId="658ED8DF"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因违反治安管理条例或刑法被公安部门收容审查者；</w:t>
      </w:r>
    </w:p>
    <w:p w14:paraId="3422CA90" w14:textId="77777777" w:rsidR="003336C7" w:rsidRDefault="003336C7" w:rsidP="009F31A8">
      <w:pPr>
        <w:numPr>
          <w:ilvl w:val="0"/>
          <w:numId w:val="6"/>
        </w:numPr>
        <w:ind w:left="709"/>
        <w:rPr>
          <w:rFonts w:ascii="楷体_GB2312" w:eastAsia="楷体_GB2312"/>
          <w:sz w:val="28"/>
        </w:rPr>
      </w:pPr>
      <w:r>
        <w:rPr>
          <w:rFonts w:ascii="楷体_GB2312" w:eastAsia="楷体_GB2312" w:hint="eastAsia"/>
          <w:sz w:val="28"/>
        </w:rPr>
        <w:t>发生与前列各项程度相当的重大问题者。</w:t>
      </w:r>
    </w:p>
    <w:p w14:paraId="35C1D134" w14:textId="77777777" w:rsidR="003336C7" w:rsidRDefault="003336C7" w:rsidP="009F31A8">
      <w:pPr>
        <w:ind w:left="680" w:hanging="680"/>
        <w:rPr>
          <w:rFonts w:ascii="楷体_GB2312" w:eastAsia="楷体_GB2312"/>
          <w:sz w:val="28"/>
        </w:rPr>
      </w:pPr>
      <w:r>
        <w:rPr>
          <w:rFonts w:ascii="楷体_GB2312" w:eastAsia="楷体_GB2312" w:hint="eastAsia"/>
          <w:sz w:val="28"/>
        </w:rPr>
        <w:t>（5）本职工作之外的原因造成的疾病及重伤，在规定的医疗期满后，仍不能正常从事工作者。</w:t>
      </w:r>
    </w:p>
    <w:p w14:paraId="67837807" w14:textId="77777777" w:rsidR="003336C7" w:rsidRDefault="003336C7" w:rsidP="009F31A8">
      <w:pPr>
        <w:ind w:left="680" w:hanging="680"/>
        <w:rPr>
          <w:rFonts w:ascii="楷体_GB2312" w:eastAsia="楷体_GB2312"/>
          <w:sz w:val="28"/>
        </w:rPr>
      </w:pPr>
      <w:r>
        <w:rPr>
          <w:rFonts w:ascii="楷体_GB2312" w:eastAsia="楷体_GB2312" w:hint="eastAsia"/>
          <w:sz w:val="28"/>
        </w:rPr>
        <w:t>（6）公司的经营发生变化，人员过剩时。</w:t>
      </w:r>
    </w:p>
    <w:p w14:paraId="39A090F7" w14:textId="77777777" w:rsidR="003336C7" w:rsidRDefault="003336C7" w:rsidP="009F31A8">
      <w:pPr>
        <w:ind w:left="680" w:hanging="680"/>
        <w:rPr>
          <w:rFonts w:ascii="楷体_GB2312" w:eastAsia="楷体_GB2312"/>
          <w:sz w:val="28"/>
        </w:rPr>
      </w:pPr>
      <w:r>
        <w:rPr>
          <w:rFonts w:ascii="楷体_GB2312" w:eastAsia="楷体_GB2312" w:hint="eastAsia"/>
          <w:sz w:val="28"/>
        </w:rPr>
        <w:t>（7）公司依法宣告解散时。</w:t>
      </w:r>
    </w:p>
    <w:p w14:paraId="5FE62733" w14:textId="77777777" w:rsidR="003336C7" w:rsidRDefault="003336C7" w:rsidP="009F31A8">
      <w:pPr>
        <w:ind w:left="680" w:hanging="680"/>
        <w:rPr>
          <w:rFonts w:ascii="楷体_GB2312" w:eastAsia="楷体_GB2312"/>
          <w:sz w:val="28"/>
        </w:rPr>
      </w:pPr>
      <w:r>
        <w:rPr>
          <w:rFonts w:ascii="楷体_GB2312" w:eastAsia="楷体_GB2312" w:hint="eastAsia"/>
          <w:sz w:val="28"/>
        </w:rPr>
        <w:t>11．员工考核与奖惩结果将存入员工个人档案中。</w:t>
      </w:r>
      <w:bookmarkEnd w:id="25"/>
    </w:p>
    <w:p w14:paraId="1B7AB6B5" w14:textId="77777777" w:rsidR="003336C7" w:rsidRDefault="003336C7" w:rsidP="009F31A8">
      <w:pPr>
        <w:pStyle w:val="2"/>
      </w:pPr>
      <w:bookmarkStart w:id="26" w:name="_Toc158344736"/>
      <w:bookmarkStart w:id="27" w:name="_Toc384210158"/>
      <w:bookmarkStart w:id="28" w:name="_Toc157139179"/>
      <w:r>
        <w:rPr>
          <w:rFonts w:hint="eastAsia"/>
        </w:rPr>
        <w:t>七、考勤、请假、加班</w:t>
      </w:r>
      <w:bookmarkEnd w:id="26"/>
      <w:bookmarkEnd w:id="27"/>
    </w:p>
    <w:p w14:paraId="4DBFF5CD" w14:textId="77777777" w:rsidR="003336C7" w:rsidRDefault="003336C7" w:rsidP="009F31A8">
      <w:pPr>
        <w:numPr>
          <w:ilvl w:val="0"/>
          <w:numId w:val="7"/>
        </w:numPr>
        <w:ind w:left="357" w:hanging="357"/>
        <w:rPr>
          <w:rFonts w:ascii="楷体_GB2312" w:eastAsia="楷体_GB2312"/>
          <w:sz w:val="28"/>
        </w:rPr>
      </w:pPr>
      <w:r>
        <w:rPr>
          <w:rFonts w:ascii="楷体_GB2312" w:eastAsia="楷体_GB2312" w:hint="eastAsia"/>
          <w:sz w:val="28"/>
        </w:rPr>
        <w:t>工作时间：</w:t>
      </w:r>
    </w:p>
    <w:p w14:paraId="58458E37" w14:textId="77777777" w:rsidR="003336C7" w:rsidRDefault="003336C7" w:rsidP="009F31A8">
      <w:pPr>
        <w:rPr>
          <w:rFonts w:ascii="楷体_GB2312" w:eastAsia="楷体_GB2312"/>
          <w:sz w:val="28"/>
        </w:rPr>
      </w:pPr>
      <w:r>
        <w:rPr>
          <w:rFonts w:ascii="楷体_GB2312" w:eastAsia="楷体_GB2312" w:hint="eastAsia"/>
          <w:sz w:val="28"/>
        </w:rPr>
        <w:t xml:space="preserve">    本公司按实行每周</w:t>
      </w:r>
      <w:r w:rsidR="00617433">
        <w:rPr>
          <w:rFonts w:eastAsia="楷体_GB2312" w:hint="eastAsia"/>
          <w:sz w:val="28"/>
        </w:rPr>
        <w:t>35</w:t>
      </w:r>
      <w:r>
        <w:rPr>
          <w:rFonts w:ascii="楷体_GB2312" w:eastAsia="楷体_GB2312" w:hint="eastAsia"/>
          <w:sz w:val="28"/>
        </w:rPr>
        <w:t>小时工作制度，每周一至</w:t>
      </w:r>
      <w:r w:rsidR="009C1313">
        <w:rPr>
          <w:rFonts w:ascii="楷体_GB2312" w:eastAsia="楷体_GB2312" w:hint="eastAsia"/>
          <w:sz w:val="28"/>
        </w:rPr>
        <w:t>周五</w:t>
      </w:r>
      <w:r>
        <w:rPr>
          <w:rFonts w:ascii="楷体_GB2312" w:eastAsia="楷体_GB2312" w:hint="eastAsia"/>
          <w:sz w:val="28"/>
        </w:rPr>
        <w:t>，上午</w:t>
      </w:r>
      <w:r>
        <w:rPr>
          <w:rFonts w:eastAsia="楷体_GB2312" w:hint="eastAsia"/>
          <w:sz w:val="28"/>
        </w:rPr>
        <w:t>8:30</w:t>
      </w:r>
      <w:r>
        <w:rPr>
          <w:rFonts w:eastAsia="楷体_GB2312" w:hint="eastAsia"/>
          <w:sz w:val="28"/>
        </w:rPr>
        <w:t>～</w:t>
      </w:r>
      <w:r>
        <w:rPr>
          <w:rFonts w:eastAsia="楷体_GB2312" w:hint="eastAsia"/>
          <w:sz w:val="28"/>
        </w:rPr>
        <w:t>12:00,</w:t>
      </w:r>
      <w:r>
        <w:rPr>
          <w:rFonts w:ascii="楷体_GB2312" w:eastAsia="楷体_GB2312" w:hint="eastAsia"/>
          <w:sz w:val="28"/>
        </w:rPr>
        <w:t xml:space="preserve"> 下午</w:t>
      </w:r>
      <w:r>
        <w:rPr>
          <w:rFonts w:eastAsia="楷体_GB2312" w:hint="eastAsia"/>
          <w:sz w:val="28"/>
        </w:rPr>
        <w:t>13:</w:t>
      </w:r>
      <w:r w:rsidR="00252F5C">
        <w:rPr>
          <w:rFonts w:eastAsia="楷体_GB2312" w:hint="eastAsia"/>
          <w:sz w:val="28"/>
        </w:rPr>
        <w:t>3</w:t>
      </w:r>
      <w:r>
        <w:rPr>
          <w:rFonts w:eastAsia="楷体_GB2312" w:hint="eastAsia"/>
          <w:sz w:val="28"/>
        </w:rPr>
        <w:t>0</w:t>
      </w:r>
      <w:r>
        <w:rPr>
          <w:rFonts w:eastAsia="楷体_GB2312" w:hint="eastAsia"/>
          <w:sz w:val="28"/>
        </w:rPr>
        <w:t>～</w:t>
      </w:r>
      <w:r>
        <w:rPr>
          <w:rFonts w:eastAsia="楷体_GB2312" w:hint="eastAsia"/>
          <w:sz w:val="28"/>
        </w:rPr>
        <w:t>17:30</w:t>
      </w:r>
      <w:r>
        <w:rPr>
          <w:rFonts w:ascii="楷体_GB2312" w:eastAsia="楷体_GB2312" w:hint="eastAsia"/>
          <w:sz w:val="28"/>
        </w:rPr>
        <w:t>，公司可根据季节或工作需要调整工作时间。</w:t>
      </w:r>
    </w:p>
    <w:p w14:paraId="7F6DBE86" w14:textId="77777777" w:rsidR="003336C7" w:rsidRDefault="003336C7" w:rsidP="009F31A8">
      <w:pPr>
        <w:numPr>
          <w:ilvl w:val="0"/>
          <w:numId w:val="7"/>
        </w:numPr>
        <w:rPr>
          <w:rFonts w:ascii="楷体_GB2312" w:eastAsia="楷体_GB2312"/>
          <w:sz w:val="28"/>
        </w:rPr>
      </w:pPr>
      <w:proofErr w:type="gramStart"/>
      <w:r>
        <w:rPr>
          <w:rFonts w:ascii="楷体_GB2312" w:eastAsia="楷体_GB2312" w:hint="eastAsia"/>
          <w:sz w:val="28"/>
        </w:rPr>
        <w:t>考勤按</w:t>
      </w:r>
      <w:proofErr w:type="gramEnd"/>
      <w:r>
        <w:rPr>
          <w:rFonts w:ascii="楷体_GB2312" w:eastAsia="楷体_GB2312" w:hint="eastAsia"/>
          <w:sz w:val="28"/>
        </w:rPr>
        <w:t>本月</w:t>
      </w:r>
      <w:r>
        <w:rPr>
          <w:rFonts w:eastAsia="楷体_GB2312" w:hint="eastAsia"/>
          <w:sz w:val="28"/>
        </w:rPr>
        <w:t>1</w:t>
      </w:r>
      <w:r>
        <w:rPr>
          <w:rFonts w:ascii="楷体_GB2312" w:eastAsia="楷体_GB2312" w:hint="eastAsia"/>
          <w:sz w:val="28"/>
        </w:rPr>
        <w:t>日至</w:t>
      </w:r>
      <w:r>
        <w:rPr>
          <w:rFonts w:eastAsia="楷体_GB2312" w:hint="eastAsia"/>
          <w:sz w:val="28"/>
        </w:rPr>
        <w:t>月底</w:t>
      </w:r>
      <w:r>
        <w:rPr>
          <w:rFonts w:ascii="楷体_GB2312" w:eastAsia="楷体_GB2312" w:hint="eastAsia"/>
          <w:sz w:val="28"/>
        </w:rPr>
        <w:t>。</w:t>
      </w:r>
    </w:p>
    <w:p w14:paraId="3033261F" w14:textId="77777777" w:rsidR="003336C7" w:rsidRDefault="003336C7" w:rsidP="009F31A8">
      <w:pPr>
        <w:numPr>
          <w:ilvl w:val="0"/>
          <w:numId w:val="7"/>
        </w:numPr>
        <w:rPr>
          <w:rFonts w:ascii="楷体_GB2312" w:eastAsia="楷体_GB2312"/>
          <w:sz w:val="28"/>
        </w:rPr>
      </w:pPr>
      <w:r>
        <w:rPr>
          <w:rFonts w:ascii="楷体_GB2312" w:eastAsia="楷体_GB2312" w:hint="eastAsia"/>
          <w:sz w:val="28"/>
        </w:rPr>
        <w:lastRenderedPageBreak/>
        <w:t>迟到、早退：工作时间开始后五分钟至十五分钟上班者为迟到，工作时间终了前十五分钟以内下班者为早退，超过30分钟后到工者或无故提前30分钟以上下班者按时间长短以旷工论处，但因公外出或请假并经批准者除外。</w:t>
      </w:r>
    </w:p>
    <w:p w14:paraId="354A4E73" w14:textId="77777777" w:rsidR="003336C7" w:rsidRDefault="003336C7" w:rsidP="009F31A8">
      <w:pPr>
        <w:numPr>
          <w:ilvl w:val="0"/>
          <w:numId w:val="7"/>
        </w:numPr>
        <w:rPr>
          <w:rFonts w:ascii="楷体_GB2312" w:eastAsia="楷体_GB2312"/>
          <w:sz w:val="28"/>
        </w:rPr>
      </w:pPr>
      <w:r>
        <w:rPr>
          <w:rFonts w:ascii="楷体_GB2312" w:eastAsia="楷体_GB2312" w:hint="eastAsia"/>
          <w:sz w:val="28"/>
        </w:rPr>
        <w:t>未办理请假手续或假满未经续假而擅自不到职者以旷工论处。</w:t>
      </w:r>
    </w:p>
    <w:p w14:paraId="7EB06DC9" w14:textId="77777777" w:rsidR="003336C7" w:rsidRDefault="003336C7" w:rsidP="009F31A8">
      <w:pPr>
        <w:numPr>
          <w:ilvl w:val="0"/>
          <w:numId w:val="7"/>
        </w:numPr>
        <w:ind w:left="357" w:hanging="357"/>
        <w:rPr>
          <w:rFonts w:ascii="楷体_GB2312" w:eastAsia="楷体_GB2312"/>
          <w:sz w:val="28"/>
        </w:rPr>
      </w:pPr>
      <w:r>
        <w:rPr>
          <w:rFonts w:ascii="楷体_GB2312" w:eastAsia="楷体_GB2312" w:hint="eastAsia"/>
          <w:sz w:val="28"/>
        </w:rPr>
        <w:t>各部门每日检查考勤情况，遇到异常情况或违反规章的，应立即主动处理。办公室应于每月月底将考勤表报办公室统计核定考勤情况。</w:t>
      </w:r>
    </w:p>
    <w:p w14:paraId="5170BA52" w14:textId="77777777" w:rsidR="003336C7" w:rsidRDefault="003336C7" w:rsidP="009F31A8">
      <w:pPr>
        <w:numPr>
          <w:ilvl w:val="0"/>
          <w:numId w:val="7"/>
        </w:numPr>
        <w:ind w:left="357" w:hanging="357"/>
        <w:rPr>
          <w:rFonts w:ascii="楷体_GB2312" w:eastAsia="楷体_GB2312"/>
          <w:sz w:val="28"/>
        </w:rPr>
      </w:pPr>
      <w:r>
        <w:rPr>
          <w:rFonts w:ascii="楷体_GB2312" w:eastAsia="楷体_GB2312" w:hint="eastAsia"/>
          <w:sz w:val="28"/>
        </w:rPr>
        <w:t>迟到或早退</w:t>
      </w:r>
      <w:r>
        <w:rPr>
          <w:rFonts w:eastAsia="楷体_GB2312" w:hint="eastAsia"/>
          <w:sz w:val="28"/>
        </w:rPr>
        <w:t>3</w:t>
      </w:r>
      <w:r>
        <w:rPr>
          <w:rFonts w:ascii="楷体_GB2312" w:eastAsia="楷体_GB2312" w:hint="eastAsia"/>
          <w:sz w:val="28"/>
        </w:rPr>
        <w:t>次以内按</w:t>
      </w:r>
      <w:r>
        <w:rPr>
          <w:rFonts w:eastAsia="楷体_GB2312" w:hint="eastAsia"/>
          <w:sz w:val="28"/>
        </w:rPr>
        <w:t>20</w:t>
      </w:r>
      <w:r>
        <w:rPr>
          <w:rFonts w:ascii="楷体_GB2312" w:eastAsia="楷体_GB2312" w:hint="eastAsia"/>
          <w:sz w:val="28"/>
        </w:rPr>
        <w:t>元/次扣发工资，超过</w:t>
      </w:r>
      <w:r>
        <w:rPr>
          <w:rFonts w:eastAsia="楷体_GB2312" w:hint="eastAsia"/>
          <w:sz w:val="28"/>
        </w:rPr>
        <w:t>3</w:t>
      </w:r>
      <w:r>
        <w:rPr>
          <w:rFonts w:ascii="楷体_GB2312" w:eastAsia="楷体_GB2312" w:hint="eastAsia"/>
          <w:sz w:val="28"/>
        </w:rPr>
        <w:t>次按</w:t>
      </w:r>
      <w:r>
        <w:rPr>
          <w:rFonts w:eastAsia="楷体_GB2312" w:hint="eastAsia"/>
          <w:sz w:val="28"/>
        </w:rPr>
        <w:t>40</w:t>
      </w:r>
      <w:r>
        <w:rPr>
          <w:rFonts w:ascii="楷体_GB2312" w:eastAsia="楷体_GB2312" w:hint="eastAsia"/>
          <w:sz w:val="28"/>
        </w:rPr>
        <w:t>元/次扣发工资；旷工按时间长短扣3倍工资。</w:t>
      </w:r>
    </w:p>
    <w:p w14:paraId="6CA8B0D5" w14:textId="77777777" w:rsidR="003336C7" w:rsidRDefault="003336C7" w:rsidP="009F31A8">
      <w:pPr>
        <w:numPr>
          <w:ilvl w:val="0"/>
          <w:numId w:val="41"/>
        </w:numPr>
      </w:pPr>
      <w:r>
        <w:rPr>
          <w:rFonts w:ascii="楷体_GB2312" w:eastAsia="楷体_GB2312" w:hint="eastAsia"/>
          <w:sz w:val="28"/>
        </w:rPr>
        <w:t>连续旷工三日或全月旷工六日或一年旷工达十日者，可以解雇。</w:t>
      </w:r>
    </w:p>
    <w:p w14:paraId="1E94BB70" w14:textId="77777777" w:rsidR="003336C7" w:rsidRDefault="003336C7" w:rsidP="009F31A8">
      <w:pPr>
        <w:numPr>
          <w:ilvl w:val="0"/>
          <w:numId w:val="41"/>
        </w:numPr>
      </w:pPr>
      <w:r>
        <w:rPr>
          <w:rFonts w:ascii="楷体_GB2312" w:eastAsia="楷体_GB2312" w:hint="eastAsia"/>
          <w:sz w:val="28"/>
        </w:rPr>
        <w:t>员工请假应办理请假手续，填写《请假申请单》，待批准后方可休假。未办请假、休假手续而擅离职守者或假期已满仍未销假、续假或有虚假隐瞒者均以旷工论处。</w:t>
      </w:r>
      <w:proofErr w:type="gramStart"/>
      <w:r>
        <w:rPr>
          <w:rFonts w:ascii="楷体_GB2312" w:eastAsia="楷体_GB2312" w:hint="eastAsia"/>
          <w:sz w:val="28"/>
        </w:rPr>
        <w:t>但休病假</w:t>
      </w:r>
      <w:proofErr w:type="gramEnd"/>
      <w:r>
        <w:rPr>
          <w:rFonts w:ascii="楷体_GB2312" w:eastAsia="楷体_GB2312" w:hint="eastAsia"/>
          <w:sz w:val="28"/>
        </w:rPr>
        <w:t>、丧假或临时有急事等事先未能及时申请者，应电话及时与公司有关人员联系，事后及时补办请假手续。</w:t>
      </w:r>
    </w:p>
    <w:p w14:paraId="4AE78C6E" w14:textId="77777777" w:rsidR="003336C7" w:rsidRDefault="003336C7" w:rsidP="00003C73">
      <w:pPr>
        <w:pStyle w:val="af8"/>
        <w:rPr>
          <w:rFonts w:ascii="楷体_GB2312" w:eastAsia="楷体_GB2312"/>
          <w:sz w:val="28"/>
        </w:rPr>
      </w:pPr>
      <w:r>
        <w:rPr>
          <w:rFonts w:ascii="楷体_GB2312" w:eastAsia="楷体_GB2312" w:hint="eastAsia"/>
          <w:sz w:val="28"/>
        </w:rPr>
        <w:t>公伤假、病假在</w:t>
      </w:r>
      <w:r>
        <w:rPr>
          <w:rFonts w:eastAsia="楷体_GB2312" w:hint="eastAsia"/>
          <w:sz w:val="28"/>
        </w:rPr>
        <w:t>1</w:t>
      </w:r>
      <w:r>
        <w:rPr>
          <w:rFonts w:ascii="楷体_GB2312" w:eastAsia="楷体_GB2312" w:hint="eastAsia"/>
          <w:sz w:val="28"/>
        </w:rPr>
        <w:t>天以上者，需有公司认可的医院证明和病假单（附于《请假申请单》后，探亲或出差在外患病需有乡镇以上医院的急诊病假证明），否则不能以病假论处。病假期间待遇（不享有其它福利补贴）和有效医疗</w:t>
      </w:r>
      <w:proofErr w:type="gramStart"/>
      <w:r>
        <w:rPr>
          <w:rFonts w:ascii="楷体_GB2312" w:eastAsia="楷体_GB2312" w:hint="eastAsia"/>
          <w:sz w:val="28"/>
        </w:rPr>
        <w:t>期如下</w:t>
      </w:r>
      <w:proofErr w:type="gramEnd"/>
      <w:r>
        <w:rPr>
          <w:rFonts w:ascii="楷体_GB2312" w:eastAsia="楷体_GB2312" w:hint="eastAsia"/>
          <w:sz w:val="28"/>
        </w:rPr>
        <w:t>表所示，有效医疗期满而未彻底痊愈不能胜任工作者，公司可按规定解除劳动合同：</w:t>
      </w:r>
      <w:r w:rsidR="00003C73">
        <w:rPr>
          <w:rFonts w:hint="eastAsia"/>
        </w:rPr>
        <w:t>表格</w:t>
      </w:r>
      <w:r w:rsidR="00003C73">
        <w:rPr>
          <w:rFonts w:hint="eastAsia"/>
        </w:rPr>
        <w:t xml:space="preserve"> </w:t>
      </w:r>
      <w:r w:rsidR="00003C73">
        <w:fldChar w:fldCharType="begin"/>
      </w:r>
      <w:r w:rsidR="00003C73">
        <w:instrText xml:space="preserve"> </w:instrText>
      </w:r>
      <w:r w:rsidR="00003C73">
        <w:rPr>
          <w:rFonts w:hint="eastAsia"/>
        </w:rPr>
        <w:instrText xml:space="preserve">SEQ </w:instrText>
      </w:r>
      <w:r w:rsidR="00003C73">
        <w:rPr>
          <w:rFonts w:hint="eastAsia"/>
        </w:rPr>
        <w:instrText>表格</w:instrText>
      </w:r>
      <w:r w:rsidR="00003C73">
        <w:rPr>
          <w:rFonts w:hint="eastAsia"/>
        </w:rPr>
        <w:instrText xml:space="preserve"> \* ARABIC</w:instrText>
      </w:r>
      <w:r w:rsidR="00003C73">
        <w:instrText xml:space="preserve"> </w:instrText>
      </w:r>
      <w:r w:rsidR="00003C73">
        <w:fldChar w:fldCharType="separate"/>
      </w:r>
      <w:r w:rsidR="00003C73">
        <w:rPr>
          <w:noProof/>
        </w:rPr>
        <w:t>1</w:t>
      </w:r>
      <w:r w:rsidR="00003C73">
        <w:fldChar w:fldCharType="end"/>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160"/>
        <w:gridCol w:w="2640"/>
        <w:gridCol w:w="1680"/>
      </w:tblGrid>
      <w:tr w:rsidR="003336C7" w14:paraId="672DD7B5" w14:textId="77777777" w:rsidTr="003101C8">
        <w:trPr>
          <w:cantSplit/>
        </w:trPr>
        <w:tc>
          <w:tcPr>
            <w:tcW w:w="1440" w:type="dxa"/>
            <w:vAlign w:val="center"/>
          </w:tcPr>
          <w:p w14:paraId="30034283" w14:textId="77777777" w:rsidR="003336C7" w:rsidRDefault="003336C7" w:rsidP="003101C8">
            <w:pPr>
              <w:jc w:val="center"/>
              <w:rPr>
                <w:rFonts w:ascii="楷体_GB2312" w:eastAsia="楷体_GB2312"/>
                <w:b/>
              </w:rPr>
            </w:pPr>
            <w:r>
              <w:rPr>
                <w:rFonts w:ascii="楷体_GB2312" w:eastAsia="楷体_GB2312" w:hint="eastAsia"/>
                <w:b/>
              </w:rPr>
              <w:t>工作年限</w:t>
            </w:r>
          </w:p>
        </w:tc>
        <w:tc>
          <w:tcPr>
            <w:tcW w:w="2160" w:type="dxa"/>
            <w:vAlign w:val="center"/>
          </w:tcPr>
          <w:p w14:paraId="081B5A4F" w14:textId="77777777" w:rsidR="003336C7" w:rsidRDefault="003336C7" w:rsidP="003101C8">
            <w:pPr>
              <w:jc w:val="center"/>
              <w:rPr>
                <w:rFonts w:ascii="楷体_GB2312" w:eastAsia="楷体_GB2312"/>
                <w:b/>
              </w:rPr>
            </w:pPr>
            <w:r>
              <w:rPr>
                <w:rFonts w:ascii="楷体_GB2312" w:eastAsia="楷体_GB2312" w:hint="eastAsia"/>
                <w:b/>
              </w:rPr>
              <w:t>病假时间</w:t>
            </w:r>
          </w:p>
        </w:tc>
        <w:tc>
          <w:tcPr>
            <w:tcW w:w="2640" w:type="dxa"/>
          </w:tcPr>
          <w:p w14:paraId="1C643D74" w14:textId="77777777" w:rsidR="003336C7" w:rsidRDefault="003336C7" w:rsidP="003101C8">
            <w:pPr>
              <w:jc w:val="center"/>
              <w:rPr>
                <w:rFonts w:ascii="楷体_GB2312" w:eastAsia="楷体_GB2312"/>
                <w:b/>
              </w:rPr>
            </w:pPr>
            <w:r>
              <w:rPr>
                <w:rFonts w:ascii="楷体_GB2312" w:eastAsia="楷体_GB2312" w:hint="eastAsia"/>
                <w:b/>
              </w:rPr>
              <w:t>工资待遇</w:t>
            </w:r>
          </w:p>
          <w:p w14:paraId="4C9639D2" w14:textId="77777777" w:rsidR="003336C7" w:rsidRDefault="003336C7" w:rsidP="003101C8">
            <w:pPr>
              <w:jc w:val="center"/>
              <w:rPr>
                <w:rFonts w:ascii="楷体_GB2312" w:eastAsia="楷体_GB2312"/>
                <w:b/>
              </w:rPr>
            </w:pPr>
            <w:r>
              <w:rPr>
                <w:rFonts w:ascii="楷体_GB2312" w:eastAsia="楷体_GB2312" w:hint="eastAsia"/>
                <w:b/>
              </w:rPr>
              <w:t>(按本人计)</w:t>
            </w:r>
          </w:p>
        </w:tc>
        <w:tc>
          <w:tcPr>
            <w:tcW w:w="1680" w:type="dxa"/>
          </w:tcPr>
          <w:p w14:paraId="3A350D59" w14:textId="77777777" w:rsidR="003336C7" w:rsidRDefault="003336C7" w:rsidP="003101C8">
            <w:pPr>
              <w:jc w:val="center"/>
              <w:rPr>
                <w:rFonts w:ascii="楷体_GB2312" w:eastAsia="楷体_GB2312"/>
                <w:b/>
              </w:rPr>
            </w:pPr>
            <w:r>
              <w:rPr>
                <w:rFonts w:ascii="楷体_GB2312" w:eastAsia="楷体_GB2312" w:hint="eastAsia"/>
                <w:b/>
              </w:rPr>
              <w:t>有效医疗期</w:t>
            </w:r>
          </w:p>
          <w:p w14:paraId="204DE3EE" w14:textId="77777777" w:rsidR="003336C7" w:rsidRDefault="003336C7" w:rsidP="003101C8">
            <w:pPr>
              <w:jc w:val="center"/>
              <w:rPr>
                <w:rFonts w:ascii="楷体_GB2312" w:eastAsia="楷体_GB2312"/>
                <w:b/>
              </w:rPr>
            </w:pPr>
            <w:r>
              <w:rPr>
                <w:rFonts w:ascii="楷体_GB2312" w:eastAsia="楷体_GB2312" w:hint="eastAsia"/>
                <w:b/>
              </w:rPr>
              <w:t>(按职位定)</w:t>
            </w:r>
          </w:p>
        </w:tc>
      </w:tr>
      <w:tr w:rsidR="003336C7" w14:paraId="3F025B74" w14:textId="77777777" w:rsidTr="003101C8">
        <w:trPr>
          <w:cantSplit/>
          <w:trHeight w:val="246"/>
        </w:trPr>
        <w:tc>
          <w:tcPr>
            <w:tcW w:w="1440" w:type="dxa"/>
            <w:vMerge w:val="restart"/>
          </w:tcPr>
          <w:p w14:paraId="64B92813" w14:textId="77777777" w:rsidR="003336C7" w:rsidRDefault="003336C7" w:rsidP="003101C8">
            <w:pPr>
              <w:jc w:val="center"/>
              <w:rPr>
                <w:rFonts w:ascii="楷体_GB2312" w:eastAsia="楷体_GB2312"/>
                <w:sz w:val="28"/>
              </w:rPr>
            </w:pPr>
          </w:p>
          <w:p w14:paraId="2E433B44" w14:textId="77777777" w:rsidR="003336C7" w:rsidRDefault="003336C7" w:rsidP="003101C8">
            <w:pPr>
              <w:jc w:val="center"/>
              <w:rPr>
                <w:rFonts w:ascii="楷体_GB2312" w:eastAsia="楷体_GB2312"/>
                <w:sz w:val="28"/>
              </w:rPr>
            </w:pPr>
          </w:p>
          <w:p w14:paraId="64457BCA" w14:textId="77777777" w:rsidR="003336C7" w:rsidRDefault="003336C7" w:rsidP="003101C8">
            <w:pPr>
              <w:jc w:val="center"/>
              <w:rPr>
                <w:rFonts w:ascii="楷体_GB2312" w:eastAsia="楷体_GB2312"/>
                <w:sz w:val="28"/>
              </w:rPr>
            </w:pPr>
            <w:r>
              <w:rPr>
                <w:rFonts w:eastAsia="楷体_GB2312" w:hint="eastAsia"/>
                <w:sz w:val="28"/>
              </w:rPr>
              <w:t>1</w:t>
            </w:r>
            <w:r>
              <w:rPr>
                <w:rFonts w:ascii="楷体_GB2312" w:eastAsia="楷体_GB2312" w:hint="eastAsia"/>
                <w:sz w:val="28"/>
              </w:rPr>
              <w:t>年以下</w:t>
            </w:r>
          </w:p>
        </w:tc>
        <w:tc>
          <w:tcPr>
            <w:tcW w:w="2160" w:type="dxa"/>
          </w:tcPr>
          <w:p w14:paraId="58AAD749" w14:textId="77777777" w:rsidR="003336C7" w:rsidRDefault="003336C7" w:rsidP="003101C8">
            <w:pPr>
              <w:rPr>
                <w:rFonts w:ascii="楷体_GB2312" w:eastAsia="楷体_GB2312"/>
                <w:sz w:val="28"/>
              </w:rPr>
            </w:pPr>
            <w:r>
              <w:rPr>
                <w:rFonts w:ascii="楷体_GB2312" w:eastAsia="楷体_GB2312" w:hint="eastAsia"/>
                <w:sz w:val="28"/>
              </w:rPr>
              <w:t>每月</w:t>
            </w:r>
            <w:r>
              <w:rPr>
                <w:rFonts w:eastAsia="楷体_GB2312" w:hint="eastAsia"/>
                <w:sz w:val="28"/>
              </w:rPr>
              <w:t>1</w:t>
            </w:r>
            <w:r>
              <w:rPr>
                <w:rFonts w:ascii="楷体_GB2312" w:eastAsia="楷体_GB2312" w:hint="eastAsia"/>
                <w:sz w:val="28"/>
              </w:rPr>
              <w:t>天</w:t>
            </w:r>
          </w:p>
        </w:tc>
        <w:tc>
          <w:tcPr>
            <w:tcW w:w="2640" w:type="dxa"/>
          </w:tcPr>
          <w:p w14:paraId="2D1202BB" w14:textId="77777777" w:rsidR="003336C7" w:rsidRDefault="003336C7" w:rsidP="003101C8">
            <w:pPr>
              <w:rPr>
                <w:rFonts w:ascii="楷体_GB2312" w:eastAsia="楷体_GB2312"/>
                <w:sz w:val="28"/>
              </w:rPr>
            </w:pPr>
            <w:r>
              <w:rPr>
                <w:rFonts w:ascii="楷体_GB2312" w:eastAsia="楷体_GB2312" w:hint="eastAsia"/>
                <w:sz w:val="28"/>
              </w:rPr>
              <w:t>工资</w:t>
            </w:r>
            <w:r>
              <w:rPr>
                <w:rFonts w:eastAsia="楷体_GB2312" w:hint="eastAsia"/>
                <w:sz w:val="28"/>
              </w:rPr>
              <w:t>100%</w:t>
            </w:r>
          </w:p>
        </w:tc>
        <w:tc>
          <w:tcPr>
            <w:tcW w:w="1680" w:type="dxa"/>
            <w:vMerge w:val="restart"/>
          </w:tcPr>
          <w:p w14:paraId="26FF9966" w14:textId="77777777" w:rsidR="003336C7" w:rsidRDefault="003336C7" w:rsidP="003101C8">
            <w:pPr>
              <w:jc w:val="center"/>
              <w:rPr>
                <w:rFonts w:ascii="楷体_GB2312" w:eastAsia="楷体_GB2312"/>
                <w:sz w:val="28"/>
              </w:rPr>
            </w:pPr>
          </w:p>
          <w:p w14:paraId="36ACB340" w14:textId="77777777" w:rsidR="003336C7" w:rsidRDefault="003336C7" w:rsidP="003101C8">
            <w:pPr>
              <w:jc w:val="center"/>
              <w:rPr>
                <w:rFonts w:ascii="楷体_GB2312" w:eastAsia="楷体_GB2312"/>
                <w:sz w:val="28"/>
              </w:rPr>
            </w:pPr>
          </w:p>
          <w:p w14:paraId="1A6565E2" w14:textId="77777777" w:rsidR="003336C7" w:rsidRDefault="003336C7" w:rsidP="003101C8">
            <w:pPr>
              <w:jc w:val="center"/>
              <w:rPr>
                <w:rFonts w:ascii="楷体_GB2312" w:eastAsia="楷体_GB2312"/>
                <w:sz w:val="28"/>
              </w:rPr>
            </w:pPr>
            <w:r>
              <w:rPr>
                <w:rFonts w:eastAsia="楷体_GB2312" w:hint="eastAsia"/>
                <w:sz w:val="28"/>
              </w:rPr>
              <w:t>3</w:t>
            </w:r>
            <w:r>
              <w:rPr>
                <w:rFonts w:ascii="楷体_GB2312" w:eastAsia="楷体_GB2312" w:hint="eastAsia"/>
                <w:sz w:val="28"/>
              </w:rPr>
              <w:t>个月</w:t>
            </w:r>
          </w:p>
        </w:tc>
      </w:tr>
      <w:tr w:rsidR="003336C7" w14:paraId="148F0D09" w14:textId="77777777" w:rsidTr="003101C8">
        <w:trPr>
          <w:cantSplit/>
          <w:trHeight w:val="246"/>
        </w:trPr>
        <w:tc>
          <w:tcPr>
            <w:tcW w:w="1440" w:type="dxa"/>
            <w:vMerge/>
          </w:tcPr>
          <w:p w14:paraId="587B4E80" w14:textId="77777777" w:rsidR="003336C7" w:rsidRDefault="003336C7" w:rsidP="003101C8">
            <w:pPr>
              <w:jc w:val="center"/>
              <w:rPr>
                <w:rFonts w:ascii="楷体_GB2312" w:eastAsia="楷体_GB2312"/>
                <w:sz w:val="28"/>
              </w:rPr>
            </w:pPr>
          </w:p>
        </w:tc>
        <w:tc>
          <w:tcPr>
            <w:tcW w:w="2160" w:type="dxa"/>
          </w:tcPr>
          <w:p w14:paraId="0D7F6AC8" w14:textId="77777777" w:rsidR="003336C7" w:rsidRDefault="003336C7" w:rsidP="003101C8">
            <w:pPr>
              <w:rPr>
                <w:rFonts w:ascii="楷体_GB2312" w:eastAsia="楷体_GB2312"/>
                <w:sz w:val="28"/>
              </w:rPr>
            </w:pPr>
            <w:r>
              <w:rPr>
                <w:rFonts w:ascii="楷体_GB2312" w:eastAsia="楷体_GB2312" w:hint="eastAsia"/>
                <w:sz w:val="28"/>
              </w:rPr>
              <w:t>每月</w:t>
            </w:r>
            <w:r>
              <w:rPr>
                <w:rFonts w:eastAsia="楷体_GB2312" w:hint="eastAsia"/>
                <w:sz w:val="28"/>
              </w:rPr>
              <w:t>2</w:t>
            </w:r>
            <w:r>
              <w:rPr>
                <w:rFonts w:eastAsia="楷体_GB2312" w:hint="eastAsia"/>
                <w:sz w:val="28"/>
              </w:rPr>
              <w:t>～</w:t>
            </w:r>
            <w:r>
              <w:rPr>
                <w:rFonts w:eastAsia="楷体_GB2312" w:hint="eastAsia"/>
                <w:sz w:val="28"/>
              </w:rPr>
              <w:t>3</w:t>
            </w:r>
            <w:r>
              <w:rPr>
                <w:rFonts w:ascii="楷体_GB2312" w:eastAsia="楷体_GB2312" w:hint="eastAsia"/>
                <w:sz w:val="28"/>
              </w:rPr>
              <w:t>天</w:t>
            </w:r>
          </w:p>
        </w:tc>
        <w:tc>
          <w:tcPr>
            <w:tcW w:w="2640" w:type="dxa"/>
          </w:tcPr>
          <w:p w14:paraId="6C302BCF" w14:textId="77777777" w:rsidR="003336C7" w:rsidRDefault="003336C7" w:rsidP="003101C8">
            <w:pPr>
              <w:rPr>
                <w:rFonts w:ascii="楷体_GB2312" w:eastAsia="楷体_GB2312"/>
                <w:sz w:val="28"/>
              </w:rPr>
            </w:pPr>
            <w:r>
              <w:rPr>
                <w:rFonts w:ascii="楷体_GB2312" w:eastAsia="楷体_GB2312" w:hint="eastAsia"/>
                <w:sz w:val="28"/>
              </w:rPr>
              <w:t>工资</w:t>
            </w:r>
            <w:r>
              <w:rPr>
                <w:rFonts w:eastAsia="楷体_GB2312" w:hint="eastAsia"/>
                <w:sz w:val="28"/>
              </w:rPr>
              <w:t>80%</w:t>
            </w:r>
          </w:p>
        </w:tc>
        <w:tc>
          <w:tcPr>
            <w:tcW w:w="1680" w:type="dxa"/>
            <w:vMerge/>
          </w:tcPr>
          <w:p w14:paraId="0F0D8409" w14:textId="77777777" w:rsidR="003336C7" w:rsidRDefault="003336C7" w:rsidP="003101C8">
            <w:pPr>
              <w:jc w:val="center"/>
              <w:rPr>
                <w:rFonts w:ascii="楷体_GB2312" w:eastAsia="楷体_GB2312"/>
                <w:sz w:val="28"/>
              </w:rPr>
            </w:pPr>
          </w:p>
        </w:tc>
      </w:tr>
      <w:tr w:rsidR="003336C7" w14:paraId="4CA0C67C" w14:textId="77777777" w:rsidTr="003101C8">
        <w:trPr>
          <w:cantSplit/>
          <w:trHeight w:val="195"/>
        </w:trPr>
        <w:tc>
          <w:tcPr>
            <w:tcW w:w="1440" w:type="dxa"/>
            <w:vMerge/>
          </w:tcPr>
          <w:p w14:paraId="4EF3DBD9" w14:textId="77777777" w:rsidR="003336C7" w:rsidRDefault="003336C7" w:rsidP="003101C8">
            <w:pPr>
              <w:jc w:val="center"/>
              <w:rPr>
                <w:rFonts w:ascii="楷体_GB2312" w:eastAsia="楷体_GB2312"/>
                <w:sz w:val="28"/>
              </w:rPr>
            </w:pPr>
          </w:p>
        </w:tc>
        <w:tc>
          <w:tcPr>
            <w:tcW w:w="2160" w:type="dxa"/>
          </w:tcPr>
          <w:p w14:paraId="7C45FBE7" w14:textId="77777777" w:rsidR="003336C7" w:rsidRDefault="003336C7" w:rsidP="003101C8">
            <w:pPr>
              <w:rPr>
                <w:rFonts w:ascii="楷体_GB2312" w:eastAsia="楷体_GB2312"/>
                <w:sz w:val="28"/>
              </w:rPr>
            </w:pPr>
            <w:r>
              <w:rPr>
                <w:rFonts w:ascii="楷体_GB2312" w:eastAsia="楷体_GB2312" w:hint="eastAsia"/>
                <w:sz w:val="28"/>
              </w:rPr>
              <w:t>每月</w:t>
            </w:r>
            <w:r>
              <w:rPr>
                <w:rFonts w:eastAsia="楷体_GB2312" w:hint="eastAsia"/>
                <w:sz w:val="28"/>
              </w:rPr>
              <w:t>4</w:t>
            </w:r>
            <w:r>
              <w:rPr>
                <w:rFonts w:eastAsia="楷体_GB2312" w:hint="eastAsia"/>
                <w:sz w:val="28"/>
              </w:rPr>
              <w:t>～</w:t>
            </w:r>
            <w:r>
              <w:rPr>
                <w:rFonts w:eastAsia="楷体_GB2312" w:hint="eastAsia"/>
                <w:sz w:val="28"/>
              </w:rPr>
              <w:t>7</w:t>
            </w:r>
            <w:r>
              <w:rPr>
                <w:rFonts w:ascii="楷体_GB2312" w:eastAsia="楷体_GB2312" w:hint="eastAsia"/>
                <w:sz w:val="28"/>
              </w:rPr>
              <w:t>天</w:t>
            </w:r>
          </w:p>
        </w:tc>
        <w:tc>
          <w:tcPr>
            <w:tcW w:w="2640" w:type="dxa"/>
          </w:tcPr>
          <w:p w14:paraId="23DDD896" w14:textId="77777777" w:rsidR="003336C7" w:rsidRDefault="003336C7" w:rsidP="003101C8">
            <w:pPr>
              <w:rPr>
                <w:rFonts w:ascii="楷体_GB2312" w:eastAsia="楷体_GB2312"/>
                <w:sz w:val="28"/>
              </w:rPr>
            </w:pPr>
            <w:r>
              <w:rPr>
                <w:rFonts w:ascii="楷体_GB2312" w:eastAsia="楷体_GB2312" w:hint="eastAsia"/>
                <w:sz w:val="28"/>
              </w:rPr>
              <w:t>工资</w:t>
            </w:r>
            <w:r>
              <w:rPr>
                <w:rFonts w:eastAsia="楷体_GB2312" w:hint="eastAsia"/>
                <w:sz w:val="28"/>
              </w:rPr>
              <w:t>70%</w:t>
            </w:r>
          </w:p>
        </w:tc>
        <w:tc>
          <w:tcPr>
            <w:tcW w:w="1680" w:type="dxa"/>
            <w:vMerge/>
          </w:tcPr>
          <w:p w14:paraId="10CABC26" w14:textId="77777777" w:rsidR="003336C7" w:rsidRDefault="003336C7" w:rsidP="003101C8">
            <w:pPr>
              <w:jc w:val="center"/>
              <w:rPr>
                <w:rFonts w:ascii="楷体_GB2312" w:eastAsia="楷体_GB2312"/>
                <w:sz w:val="28"/>
              </w:rPr>
            </w:pPr>
          </w:p>
        </w:tc>
      </w:tr>
      <w:tr w:rsidR="003336C7" w14:paraId="204CEB30" w14:textId="77777777" w:rsidTr="003101C8">
        <w:trPr>
          <w:cantSplit/>
          <w:trHeight w:val="150"/>
        </w:trPr>
        <w:tc>
          <w:tcPr>
            <w:tcW w:w="1440" w:type="dxa"/>
            <w:vMerge/>
          </w:tcPr>
          <w:p w14:paraId="4EEB643A" w14:textId="77777777" w:rsidR="003336C7" w:rsidRDefault="003336C7" w:rsidP="003101C8">
            <w:pPr>
              <w:jc w:val="center"/>
              <w:rPr>
                <w:rFonts w:ascii="楷体_GB2312" w:eastAsia="楷体_GB2312"/>
                <w:sz w:val="28"/>
              </w:rPr>
            </w:pPr>
          </w:p>
        </w:tc>
        <w:tc>
          <w:tcPr>
            <w:tcW w:w="2160" w:type="dxa"/>
          </w:tcPr>
          <w:p w14:paraId="3770F577" w14:textId="77777777" w:rsidR="003336C7" w:rsidRDefault="003336C7" w:rsidP="003101C8">
            <w:pPr>
              <w:rPr>
                <w:rFonts w:ascii="楷体_GB2312" w:eastAsia="楷体_GB2312"/>
                <w:sz w:val="28"/>
              </w:rPr>
            </w:pPr>
            <w:r>
              <w:rPr>
                <w:rFonts w:ascii="楷体_GB2312" w:eastAsia="楷体_GB2312" w:hint="eastAsia"/>
                <w:sz w:val="28"/>
              </w:rPr>
              <w:t>每月</w:t>
            </w:r>
            <w:r>
              <w:rPr>
                <w:rFonts w:eastAsia="楷体_GB2312" w:hint="eastAsia"/>
                <w:sz w:val="28"/>
              </w:rPr>
              <w:t>8</w:t>
            </w:r>
            <w:r>
              <w:rPr>
                <w:rFonts w:eastAsia="楷体_GB2312" w:hint="eastAsia"/>
                <w:sz w:val="28"/>
              </w:rPr>
              <w:t>～</w:t>
            </w:r>
            <w:r>
              <w:rPr>
                <w:rFonts w:eastAsia="楷体_GB2312" w:hint="eastAsia"/>
                <w:sz w:val="28"/>
              </w:rPr>
              <w:t>10</w:t>
            </w:r>
            <w:r>
              <w:rPr>
                <w:rFonts w:ascii="楷体_GB2312" w:eastAsia="楷体_GB2312" w:hint="eastAsia"/>
                <w:sz w:val="28"/>
              </w:rPr>
              <w:t>天</w:t>
            </w:r>
          </w:p>
        </w:tc>
        <w:tc>
          <w:tcPr>
            <w:tcW w:w="2640" w:type="dxa"/>
          </w:tcPr>
          <w:p w14:paraId="03859B65" w14:textId="77777777" w:rsidR="003336C7" w:rsidRDefault="003336C7" w:rsidP="003101C8">
            <w:pPr>
              <w:rPr>
                <w:rFonts w:ascii="楷体_GB2312" w:eastAsia="楷体_GB2312"/>
                <w:sz w:val="28"/>
              </w:rPr>
            </w:pPr>
            <w:r>
              <w:rPr>
                <w:rFonts w:ascii="楷体_GB2312" w:eastAsia="楷体_GB2312" w:hint="eastAsia"/>
                <w:sz w:val="28"/>
              </w:rPr>
              <w:t>工资</w:t>
            </w:r>
            <w:r>
              <w:rPr>
                <w:rFonts w:eastAsia="楷体_GB2312" w:hint="eastAsia"/>
                <w:sz w:val="28"/>
              </w:rPr>
              <w:t>60%</w:t>
            </w:r>
          </w:p>
        </w:tc>
        <w:tc>
          <w:tcPr>
            <w:tcW w:w="1680" w:type="dxa"/>
            <w:vMerge/>
          </w:tcPr>
          <w:p w14:paraId="37A717E8" w14:textId="77777777" w:rsidR="003336C7" w:rsidRDefault="003336C7" w:rsidP="003101C8">
            <w:pPr>
              <w:jc w:val="center"/>
              <w:rPr>
                <w:rFonts w:ascii="楷体_GB2312" w:eastAsia="楷体_GB2312"/>
                <w:sz w:val="28"/>
              </w:rPr>
            </w:pPr>
          </w:p>
        </w:tc>
      </w:tr>
      <w:tr w:rsidR="003336C7" w14:paraId="6356BE2E" w14:textId="77777777" w:rsidTr="003101C8">
        <w:trPr>
          <w:cantSplit/>
          <w:trHeight w:val="246"/>
        </w:trPr>
        <w:tc>
          <w:tcPr>
            <w:tcW w:w="1440" w:type="dxa"/>
            <w:vMerge/>
          </w:tcPr>
          <w:p w14:paraId="41E743FD" w14:textId="77777777" w:rsidR="003336C7" w:rsidRDefault="003336C7" w:rsidP="003101C8">
            <w:pPr>
              <w:jc w:val="center"/>
              <w:rPr>
                <w:rFonts w:ascii="楷体_GB2312" w:eastAsia="楷体_GB2312"/>
                <w:sz w:val="28"/>
              </w:rPr>
            </w:pPr>
          </w:p>
        </w:tc>
        <w:tc>
          <w:tcPr>
            <w:tcW w:w="2160" w:type="dxa"/>
          </w:tcPr>
          <w:p w14:paraId="6028198C" w14:textId="77777777" w:rsidR="003336C7" w:rsidRDefault="003336C7" w:rsidP="003101C8">
            <w:pPr>
              <w:rPr>
                <w:rFonts w:ascii="楷体_GB2312" w:eastAsia="楷体_GB2312"/>
                <w:sz w:val="28"/>
              </w:rPr>
            </w:pPr>
            <w:r>
              <w:rPr>
                <w:rFonts w:ascii="楷体_GB2312" w:eastAsia="楷体_GB2312" w:hint="eastAsia"/>
                <w:sz w:val="28"/>
              </w:rPr>
              <w:t>每月</w:t>
            </w:r>
            <w:r>
              <w:rPr>
                <w:rFonts w:eastAsia="楷体_GB2312" w:hint="eastAsia"/>
                <w:sz w:val="28"/>
              </w:rPr>
              <w:t>10</w:t>
            </w:r>
            <w:r>
              <w:rPr>
                <w:rFonts w:ascii="楷体_GB2312" w:eastAsia="楷体_GB2312" w:hint="eastAsia"/>
                <w:sz w:val="28"/>
              </w:rPr>
              <w:t>天以上</w:t>
            </w:r>
          </w:p>
        </w:tc>
        <w:tc>
          <w:tcPr>
            <w:tcW w:w="2640" w:type="dxa"/>
          </w:tcPr>
          <w:p w14:paraId="7D690B7D" w14:textId="77777777" w:rsidR="003336C7" w:rsidRDefault="003336C7" w:rsidP="003101C8">
            <w:pPr>
              <w:rPr>
                <w:rFonts w:ascii="楷体_GB2312" w:eastAsia="楷体_GB2312"/>
                <w:sz w:val="28"/>
              </w:rPr>
            </w:pPr>
            <w:r>
              <w:rPr>
                <w:rFonts w:eastAsia="楷体_GB2312" w:hint="eastAsia"/>
                <w:sz w:val="28"/>
              </w:rPr>
              <w:t>50</w:t>
            </w:r>
            <w:r>
              <w:rPr>
                <w:rFonts w:eastAsia="楷体_GB2312" w:hint="eastAsia"/>
                <w:sz w:val="28"/>
              </w:rPr>
              <w:t>％</w:t>
            </w:r>
            <w:r>
              <w:rPr>
                <w:rFonts w:ascii="楷体_GB2312" w:eastAsia="楷体_GB2312" w:hint="eastAsia"/>
                <w:sz w:val="28"/>
              </w:rPr>
              <w:t>工资的救济金</w:t>
            </w:r>
          </w:p>
        </w:tc>
        <w:tc>
          <w:tcPr>
            <w:tcW w:w="1680" w:type="dxa"/>
            <w:vMerge/>
          </w:tcPr>
          <w:p w14:paraId="41EAAF60" w14:textId="77777777" w:rsidR="003336C7" w:rsidRDefault="003336C7" w:rsidP="003101C8">
            <w:pPr>
              <w:jc w:val="center"/>
              <w:rPr>
                <w:rFonts w:ascii="楷体_GB2312" w:eastAsia="楷体_GB2312"/>
                <w:sz w:val="28"/>
              </w:rPr>
            </w:pPr>
          </w:p>
        </w:tc>
      </w:tr>
    </w:tbl>
    <w:p w14:paraId="11CACF6B" w14:textId="77777777" w:rsidR="003336C7" w:rsidRDefault="003336C7" w:rsidP="009F31A8">
      <w:pPr>
        <w:numPr>
          <w:ilvl w:val="0"/>
          <w:numId w:val="19"/>
        </w:numPr>
        <w:tabs>
          <w:tab w:val="left" w:pos="0"/>
        </w:tabs>
        <w:spacing w:before="120"/>
        <w:rPr>
          <w:rFonts w:ascii="楷体_GB2312" w:eastAsia="楷体_GB2312"/>
          <w:sz w:val="28"/>
        </w:rPr>
      </w:pPr>
      <w:r>
        <w:rPr>
          <w:rFonts w:ascii="楷体_GB2312" w:eastAsia="楷体_GB2312" w:hint="eastAsia"/>
          <w:sz w:val="28"/>
        </w:rPr>
        <w:t>事假按时扣发工资，月累计事假达15个工作日者，扣发全月工资；</w:t>
      </w:r>
      <w:r>
        <w:rPr>
          <w:rFonts w:ascii="楷体_GB2312" w:eastAsia="楷体_GB2312" w:hint="eastAsia"/>
          <w:color w:val="FF0000"/>
          <w:sz w:val="28"/>
        </w:rPr>
        <w:t>年累计事假达10个工作日者，年终奖金只发80%</w:t>
      </w:r>
      <w:r>
        <w:rPr>
          <w:rFonts w:ascii="楷体_GB2312" w:eastAsia="楷体_GB2312" w:hint="eastAsia"/>
          <w:sz w:val="28"/>
        </w:rPr>
        <w:t>。</w:t>
      </w:r>
    </w:p>
    <w:p w14:paraId="2C83F425" w14:textId="77777777" w:rsidR="003336C7" w:rsidRDefault="003336C7" w:rsidP="00003C73">
      <w:pPr>
        <w:pStyle w:val="af8"/>
        <w:rPr>
          <w:rFonts w:ascii="楷体_GB2312" w:eastAsia="楷体_GB2312"/>
          <w:sz w:val="28"/>
        </w:rPr>
      </w:pPr>
      <w:r>
        <w:rPr>
          <w:rFonts w:ascii="楷体_GB2312" w:eastAsia="楷体_GB2312" w:hint="eastAsia"/>
          <w:sz w:val="28"/>
        </w:rPr>
        <w:t>请假审批权限：</w:t>
      </w:r>
      <w:r w:rsidR="00003C73">
        <w:rPr>
          <w:rFonts w:hint="eastAsia"/>
        </w:rPr>
        <w:t>表格</w:t>
      </w:r>
      <w:r w:rsidR="00003C73">
        <w:rPr>
          <w:rFonts w:hint="eastAsia"/>
        </w:rPr>
        <w:t xml:space="preserve"> </w:t>
      </w:r>
      <w:r w:rsidR="00003C73">
        <w:fldChar w:fldCharType="begin"/>
      </w:r>
      <w:r w:rsidR="00003C73">
        <w:instrText xml:space="preserve"> </w:instrText>
      </w:r>
      <w:r w:rsidR="00003C73">
        <w:rPr>
          <w:rFonts w:hint="eastAsia"/>
        </w:rPr>
        <w:instrText xml:space="preserve">SEQ </w:instrText>
      </w:r>
      <w:r w:rsidR="00003C73">
        <w:rPr>
          <w:rFonts w:hint="eastAsia"/>
        </w:rPr>
        <w:instrText>表格</w:instrText>
      </w:r>
      <w:r w:rsidR="00003C73">
        <w:rPr>
          <w:rFonts w:hint="eastAsia"/>
        </w:rPr>
        <w:instrText xml:space="preserve"> \* ARABIC</w:instrText>
      </w:r>
      <w:r w:rsidR="00003C73">
        <w:instrText xml:space="preserve"> </w:instrText>
      </w:r>
      <w:r w:rsidR="00003C73">
        <w:fldChar w:fldCharType="separate"/>
      </w:r>
      <w:r w:rsidR="00003C73">
        <w:rPr>
          <w:noProof/>
        </w:rPr>
        <w:t>2</w:t>
      </w:r>
      <w:r w:rsidR="00003C73">
        <w:fldChar w:fldCharType="end"/>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2340"/>
        <w:gridCol w:w="2160"/>
      </w:tblGrid>
      <w:tr w:rsidR="003336C7" w14:paraId="5854A069" w14:textId="77777777" w:rsidTr="003101C8">
        <w:trPr>
          <w:trHeight w:hRule="exact" w:val="400"/>
        </w:trPr>
        <w:tc>
          <w:tcPr>
            <w:tcW w:w="900" w:type="dxa"/>
          </w:tcPr>
          <w:p w14:paraId="5D39F2BA" w14:textId="77777777" w:rsidR="003336C7" w:rsidRDefault="003336C7" w:rsidP="003101C8">
            <w:pPr>
              <w:jc w:val="center"/>
              <w:rPr>
                <w:rFonts w:ascii="楷体_GB2312" w:eastAsia="楷体_GB2312"/>
                <w:b/>
              </w:rPr>
            </w:pPr>
            <w:proofErr w:type="gramStart"/>
            <w:r>
              <w:rPr>
                <w:rFonts w:ascii="楷体_GB2312" w:eastAsia="楷体_GB2312" w:hint="eastAsia"/>
                <w:b/>
              </w:rPr>
              <w:t>假别</w:t>
            </w:r>
            <w:proofErr w:type="gramEnd"/>
          </w:p>
        </w:tc>
        <w:tc>
          <w:tcPr>
            <w:tcW w:w="1800" w:type="dxa"/>
          </w:tcPr>
          <w:p w14:paraId="1321A7C2" w14:textId="77777777" w:rsidR="003336C7" w:rsidRDefault="003336C7" w:rsidP="003101C8">
            <w:pPr>
              <w:jc w:val="center"/>
              <w:rPr>
                <w:rFonts w:ascii="楷体_GB2312" w:eastAsia="楷体_GB2312"/>
                <w:b/>
              </w:rPr>
            </w:pPr>
            <w:r>
              <w:rPr>
                <w:rFonts w:ascii="楷体_GB2312" w:eastAsia="楷体_GB2312" w:hint="eastAsia"/>
                <w:b/>
              </w:rPr>
              <w:t>人员</w:t>
            </w:r>
          </w:p>
        </w:tc>
        <w:tc>
          <w:tcPr>
            <w:tcW w:w="2340" w:type="dxa"/>
          </w:tcPr>
          <w:p w14:paraId="0D2D7D52" w14:textId="77777777" w:rsidR="003336C7" w:rsidRDefault="003336C7" w:rsidP="003101C8">
            <w:pPr>
              <w:jc w:val="center"/>
              <w:rPr>
                <w:rFonts w:ascii="楷体_GB2312" w:eastAsia="楷体_GB2312"/>
                <w:b/>
              </w:rPr>
            </w:pPr>
            <w:r>
              <w:rPr>
                <w:rFonts w:ascii="楷体_GB2312" w:eastAsia="楷体_GB2312" w:hint="eastAsia"/>
                <w:b/>
              </w:rPr>
              <w:t>休假时间</w:t>
            </w:r>
          </w:p>
        </w:tc>
        <w:tc>
          <w:tcPr>
            <w:tcW w:w="2160" w:type="dxa"/>
          </w:tcPr>
          <w:p w14:paraId="252D5CFA" w14:textId="77777777" w:rsidR="003336C7" w:rsidRDefault="003336C7" w:rsidP="003101C8">
            <w:pPr>
              <w:jc w:val="center"/>
              <w:rPr>
                <w:rFonts w:ascii="楷体_GB2312" w:eastAsia="楷体_GB2312"/>
                <w:b/>
              </w:rPr>
            </w:pPr>
            <w:r>
              <w:rPr>
                <w:rFonts w:ascii="楷体_GB2312" w:eastAsia="楷体_GB2312" w:hint="eastAsia"/>
                <w:b/>
              </w:rPr>
              <w:t>审批人</w:t>
            </w:r>
          </w:p>
        </w:tc>
      </w:tr>
      <w:tr w:rsidR="003336C7" w14:paraId="1F3303D7" w14:textId="77777777" w:rsidTr="003101C8">
        <w:trPr>
          <w:cantSplit/>
          <w:trHeight w:hRule="exact" w:val="400"/>
        </w:trPr>
        <w:tc>
          <w:tcPr>
            <w:tcW w:w="900" w:type="dxa"/>
            <w:vMerge w:val="restart"/>
          </w:tcPr>
          <w:p w14:paraId="419AC1D3" w14:textId="77777777" w:rsidR="003336C7" w:rsidRDefault="003336C7" w:rsidP="003101C8">
            <w:pPr>
              <w:jc w:val="center"/>
              <w:rPr>
                <w:rFonts w:ascii="楷体_GB2312" w:eastAsia="楷体_GB2312"/>
              </w:rPr>
            </w:pPr>
          </w:p>
          <w:p w14:paraId="690A81C8" w14:textId="77777777" w:rsidR="003336C7" w:rsidRDefault="003336C7" w:rsidP="003101C8">
            <w:pPr>
              <w:jc w:val="center"/>
              <w:rPr>
                <w:rFonts w:ascii="楷体_GB2312" w:eastAsia="楷体_GB2312"/>
              </w:rPr>
            </w:pPr>
          </w:p>
          <w:p w14:paraId="5321D675" w14:textId="77777777" w:rsidR="003336C7" w:rsidRDefault="003336C7" w:rsidP="003101C8">
            <w:pPr>
              <w:jc w:val="center"/>
              <w:rPr>
                <w:rFonts w:ascii="楷体_GB2312" w:eastAsia="楷体_GB2312"/>
              </w:rPr>
            </w:pPr>
            <w:r>
              <w:rPr>
                <w:rFonts w:ascii="楷体_GB2312" w:eastAsia="楷体_GB2312" w:hint="eastAsia"/>
              </w:rPr>
              <w:t>病假</w:t>
            </w:r>
          </w:p>
          <w:p w14:paraId="542D298F" w14:textId="77777777" w:rsidR="003336C7" w:rsidRDefault="003336C7" w:rsidP="003101C8">
            <w:pPr>
              <w:jc w:val="center"/>
              <w:rPr>
                <w:rFonts w:ascii="楷体_GB2312" w:eastAsia="楷体_GB2312"/>
              </w:rPr>
            </w:pPr>
            <w:r>
              <w:rPr>
                <w:rFonts w:ascii="楷体_GB2312" w:eastAsia="楷体_GB2312" w:hint="eastAsia"/>
              </w:rPr>
              <w:t>事假</w:t>
            </w:r>
          </w:p>
          <w:p w14:paraId="63A031BB" w14:textId="77777777" w:rsidR="003336C7" w:rsidRDefault="003336C7" w:rsidP="003101C8">
            <w:pPr>
              <w:jc w:val="center"/>
              <w:rPr>
                <w:rFonts w:ascii="楷体_GB2312" w:eastAsia="楷体_GB2312"/>
              </w:rPr>
            </w:pPr>
          </w:p>
        </w:tc>
        <w:tc>
          <w:tcPr>
            <w:tcW w:w="1800" w:type="dxa"/>
            <w:vMerge w:val="restart"/>
          </w:tcPr>
          <w:p w14:paraId="13A0CA86" w14:textId="77777777" w:rsidR="003336C7" w:rsidRDefault="003336C7" w:rsidP="003101C8">
            <w:pPr>
              <w:jc w:val="center"/>
              <w:rPr>
                <w:rFonts w:ascii="楷体_GB2312" w:eastAsia="楷体_GB2312"/>
              </w:rPr>
            </w:pPr>
          </w:p>
          <w:p w14:paraId="1A862643" w14:textId="77777777" w:rsidR="003336C7" w:rsidRDefault="003336C7" w:rsidP="003101C8">
            <w:pPr>
              <w:jc w:val="center"/>
              <w:rPr>
                <w:rFonts w:ascii="楷体_GB2312" w:eastAsia="楷体_GB2312"/>
              </w:rPr>
            </w:pPr>
            <w:r>
              <w:rPr>
                <w:rFonts w:ascii="楷体_GB2312" w:eastAsia="楷体_GB2312" w:hint="eastAsia"/>
              </w:rPr>
              <w:t>一般员工</w:t>
            </w:r>
          </w:p>
        </w:tc>
        <w:tc>
          <w:tcPr>
            <w:tcW w:w="2340" w:type="dxa"/>
          </w:tcPr>
          <w:p w14:paraId="277698EE" w14:textId="77777777" w:rsidR="003336C7" w:rsidRDefault="003336C7" w:rsidP="003101C8">
            <w:pPr>
              <w:jc w:val="center"/>
              <w:rPr>
                <w:rFonts w:ascii="楷体_GB2312" w:eastAsia="楷体_GB2312"/>
              </w:rPr>
            </w:pPr>
            <w:r>
              <w:rPr>
                <w:rFonts w:eastAsia="楷体_GB2312" w:hint="eastAsia"/>
              </w:rPr>
              <w:t>1</w:t>
            </w:r>
            <w:r>
              <w:rPr>
                <w:rFonts w:ascii="楷体_GB2312" w:eastAsia="楷体_GB2312" w:hint="eastAsia"/>
              </w:rPr>
              <w:t>天以内</w:t>
            </w:r>
          </w:p>
        </w:tc>
        <w:tc>
          <w:tcPr>
            <w:tcW w:w="2160" w:type="dxa"/>
          </w:tcPr>
          <w:p w14:paraId="0BD5ABF8" w14:textId="77777777" w:rsidR="003336C7" w:rsidRDefault="003336C7" w:rsidP="003101C8">
            <w:pPr>
              <w:jc w:val="center"/>
              <w:rPr>
                <w:rFonts w:ascii="楷体_GB2312" w:eastAsia="楷体_GB2312"/>
              </w:rPr>
            </w:pPr>
            <w:r>
              <w:rPr>
                <w:rFonts w:ascii="楷体_GB2312" w:eastAsia="楷体_GB2312" w:hint="eastAsia"/>
              </w:rPr>
              <w:t>部门负责人</w:t>
            </w:r>
          </w:p>
        </w:tc>
      </w:tr>
      <w:tr w:rsidR="003336C7" w14:paraId="60787668" w14:textId="77777777" w:rsidTr="003101C8">
        <w:trPr>
          <w:cantSplit/>
          <w:trHeight w:hRule="exact" w:val="400"/>
        </w:trPr>
        <w:tc>
          <w:tcPr>
            <w:tcW w:w="900" w:type="dxa"/>
            <w:vMerge/>
          </w:tcPr>
          <w:p w14:paraId="0327122C" w14:textId="77777777" w:rsidR="003336C7" w:rsidRDefault="003336C7" w:rsidP="003101C8">
            <w:pPr>
              <w:jc w:val="center"/>
              <w:rPr>
                <w:rFonts w:ascii="楷体_GB2312" w:eastAsia="楷体_GB2312"/>
              </w:rPr>
            </w:pPr>
          </w:p>
        </w:tc>
        <w:tc>
          <w:tcPr>
            <w:tcW w:w="1800" w:type="dxa"/>
            <w:vMerge/>
          </w:tcPr>
          <w:p w14:paraId="0CF0C4E8" w14:textId="77777777" w:rsidR="003336C7" w:rsidRDefault="003336C7" w:rsidP="003101C8">
            <w:pPr>
              <w:jc w:val="center"/>
              <w:rPr>
                <w:rFonts w:ascii="楷体_GB2312" w:eastAsia="楷体_GB2312"/>
              </w:rPr>
            </w:pPr>
          </w:p>
        </w:tc>
        <w:tc>
          <w:tcPr>
            <w:tcW w:w="2340" w:type="dxa"/>
          </w:tcPr>
          <w:p w14:paraId="0BBE9E20" w14:textId="77777777" w:rsidR="003336C7" w:rsidRDefault="003336C7" w:rsidP="003101C8">
            <w:pPr>
              <w:jc w:val="center"/>
              <w:rPr>
                <w:rFonts w:ascii="楷体_GB2312" w:eastAsia="楷体_GB2312"/>
              </w:rPr>
            </w:pPr>
            <w:r>
              <w:rPr>
                <w:rFonts w:eastAsia="楷体_GB2312" w:hint="eastAsia"/>
              </w:rPr>
              <w:t>2</w:t>
            </w:r>
            <w:r>
              <w:rPr>
                <w:rFonts w:eastAsia="楷体_GB2312" w:hint="eastAsia"/>
              </w:rPr>
              <w:t>～</w:t>
            </w:r>
            <w:r>
              <w:rPr>
                <w:rFonts w:eastAsia="楷体_GB2312" w:hint="eastAsia"/>
              </w:rPr>
              <w:t>5</w:t>
            </w:r>
            <w:r>
              <w:rPr>
                <w:rFonts w:ascii="楷体_GB2312" w:eastAsia="楷体_GB2312" w:hint="eastAsia"/>
              </w:rPr>
              <w:t>天</w:t>
            </w:r>
          </w:p>
        </w:tc>
        <w:tc>
          <w:tcPr>
            <w:tcW w:w="2160" w:type="dxa"/>
          </w:tcPr>
          <w:p w14:paraId="2AC4F1AE" w14:textId="77777777" w:rsidR="003336C7" w:rsidRDefault="003336C7" w:rsidP="003101C8">
            <w:pPr>
              <w:jc w:val="center"/>
              <w:rPr>
                <w:rFonts w:ascii="楷体_GB2312" w:eastAsia="楷体_GB2312"/>
              </w:rPr>
            </w:pPr>
            <w:r>
              <w:rPr>
                <w:rFonts w:ascii="楷体_GB2312" w:eastAsia="楷体_GB2312" w:hint="eastAsia"/>
              </w:rPr>
              <w:t>主管副总经理</w:t>
            </w:r>
          </w:p>
        </w:tc>
      </w:tr>
      <w:tr w:rsidR="003336C7" w14:paraId="68C424A2" w14:textId="77777777" w:rsidTr="003101C8">
        <w:trPr>
          <w:cantSplit/>
          <w:trHeight w:hRule="exact" w:val="400"/>
        </w:trPr>
        <w:tc>
          <w:tcPr>
            <w:tcW w:w="900" w:type="dxa"/>
            <w:vMerge/>
          </w:tcPr>
          <w:p w14:paraId="086350B2" w14:textId="77777777" w:rsidR="003336C7" w:rsidRDefault="003336C7" w:rsidP="003101C8">
            <w:pPr>
              <w:jc w:val="center"/>
              <w:rPr>
                <w:rFonts w:ascii="楷体_GB2312" w:eastAsia="楷体_GB2312"/>
              </w:rPr>
            </w:pPr>
          </w:p>
        </w:tc>
        <w:tc>
          <w:tcPr>
            <w:tcW w:w="1800" w:type="dxa"/>
            <w:vMerge/>
          </w:tcPr>
          <w:p w14:paraId="651B7921" w14:textId="77777777" w:rsidR="003336C7" w:rsidRDefault="003336C7" w:rsidP="003101C8">
            <w:pPr>
              <w:jc w:val="center"/>
              <w:rPr>
                <w:rFonts w:ascii="楷体_GB2312" w:eastAsia="楷体_GB2312"/>
              </w:rPr>
            </w:pPr>
          </w:p>
        </w:tc>
        <w:tc>
          <w:tcPr>
            <w:tcW w:w="2340" w:type="dxa"/>
          </w:tcPr>
          <w:p w14:paraId="6A02D73B" w14:textId="77777777" w:rsidR="003336C7" w:rsidRDefault="003336C7" w:rsidP="003101C8">
            <w:pPr>
              <w:jc w:val="center"/>
              <w:rPr>
                <w:rFonts w:ascii="楷体_GB2312" w:eastAsia="楷体_GB2312"/>
              </w:rPr>
            </w:pPr>
            <w:r>
              <w:rPr>
                <w:rFonts w:eastAsia="楷体_GB2312" w:hint="eastAsia"/>
              </w:rPr>
              <w:t>5</w:t>
            </w:r>
            <w:r>
              <w:rPr>
                <w:rFonts w:ascii="楷体_GB2312" w:eastAsia="楷体_GB2312" w:hint="eastAsia"/>
              </w:rPr>
              <w:t>天以上</w:t>
            </w:r>
          </w:p>
        </w:tc>
        <w:tc>
          <w:tcPr>
            <w:tcW w:w="2160" w:type="dxa"/>
          </w:tcPr>
          <w:p w14:paraId="0A07D006" w14:textId="77777777" w:rsidR="003336C7" w:rsidRDefault="003336C7" w:rsidP="003101C8">
            <w:pPr>
              <w:jc w:val="center"/>
              <w:rPr>
                <w:rFonts w:ascii="楷体_GB2312" w:eastAsia="楷体_GB2312"/>
              </w:rPr>
            </w:pPr>
            <w:r>
              <w:rPr>
                <w:rFonts w:ascii="楷体_GB2312" w:eastAsia="楷体_GB2312" w:hint="eastAsia"/>
              </w:rPr>
              <w:t>总经理</w:t>
            </w:r>
          </w:p>
        </w:tc>
      </w:tr>
      <w:tr w:rsidR="003336C7" w14:paraId="16AD4F4E" w14:textId="77777777" w:rsidTr="003101C8">
        <w:trPr>
          <w:cantSplit/>
          <w:trHeight w:hRule="exact" w:val="400"/>
        </w:trPr>
        <w:tc>
          <w:tcPr>
            <w:tcW w:w="900" w:type="dxa"/>
            <w:vMerge/>
          </w:tcPr>
          <w:p w14:paraId="47BE4C5E" w14:textId="77777777" w:rsidR="003336C7" w:rsidRDefault="003336C7" w:rsidP="003101C8">
            <w:pPr>
              <w:jc w:val="center"/>
              <w:rPr>
                <w:rFonts w:ascii="楷体_GB2312" w:eastAsia="楷体_GB2312"/>
              </w:rPr>
            </w:pPr>
          </w:p>
        </w:tc>
        <w:tc>
          <w:tcPr>
            <w:tcW w:w="1800" w:type="dxa"/>
            <w:vMerge w:val="restart"/>
          </w:tcPr>
          <w:p w14:paraId="6A84931A" w14:textId="77777777" w:rsidR="003336C7" w:rsidRDefault="003336C7" w:rsidP="003101C8">
            <w:pPr>
              <w:jc w:val="center"/>
              <w:rPr>
                <w:rFonts w:ascii="楷体_GB2312" w:eastAsia="楷体_GB2312"/>
              </w:rPr>
            </w:pPr>
          </w:p>
          <w:p w14:paraId="7B0C4E4B" w14:textId="77777777" w:rsidR="003336C7" w:rsidRDefault="003336C7" w:rsidP="003101C8">
            <w:pPr>
              <w:jc w:val="center"/>
              <w:rPr>
                <w:rFonts w:ascii="楷体_GB2312" w:eastAsia="楷体_GB2312"/>
              </w:rPr>
            </w:pPr>
            <w:r>
              <w:rPr>
                <w:rFonts w:ascii="楷体_GB2312" w:eastAsia="楷体_GB2312" w:hint="eastAsia"/>
              </w:rPr>
              <w:t>部门负责人</w:t>
            </w:r>
          </w:p>
        </w:tc>
        <w:tc>
          <w:tcPr>
            <w:tcW w:w="2340" w:type="dxa"/>
          </w:tcPr>
          <w:p w14:paraId="22248B22" w14:textId="77777777" w:rsidR="003336C7" w:rsidRDefault="003336C7" w:rsidP="003101C8">
            <w:pPr>
              <w:jc w:val="center"/>
              <w:rPr>
                <w:rFonts w:ascii="楷体_GB2312" w:eastAsia="楷体_GB2312"/>
              </w:rPr>
            </w:pPr>
            <w:r>
              <w:rPr>
                <w:rFonts w:eastAsia="楷体_GB2312" w:hint="eastAsia"/>
              </w:rPr>
              <w:t>2</w:t>
            </w:r>
            <w:r>
              <w:rPr>
                <w:rFonts w:ascii="楷体_GB2312" w:eastAsia="楷体_GB2312" w:hint="eastAsia"/>
              </w:rPr>
              <w:t>天以内(包括2天)</w:t>
            </w:r>
          </w:p>
        </w:tc>
        <w:tc>
          <w:tcPr>
            <w:tcW w:w="2160" w:type="dxa"/>
          </w:tcPr>
          <w:p w14:paraId="6EFA62CD" w14:textId="77777777" w:rsidR="003336C7" w:rsidRDefault="003336C7" w:rsidP="003101C8">
            <w:pPr>
              <w:jc w:val="center"/>
              <w:rPr>
                <w:rFonts w:ascii="楷体_GB2312" w:eastAsia="楷体_GB2312"/>
              </w:rPr>
            </w:pPr>
            <w:r>
              <w:rPr>
                <w:rFonts w:ascii="楷体_GB2312" w:eastAsia="楷体_GB2312" w:hint="eastAsia"/>
              </w:rPr>
              <w:t>主管副总经理</w:t>
            </w:r>
          </w:p>
        </w:tc>
      </w:tr>
      <w:tr w:rsidR="003336C7" w14:paraId="1666771E" w14:textId="77777777" w:rsidTr="003101C8">
        <w:trPr>
          <w:cantSplit/>
          <w:trHeight w:hRule="exact" w:val="400"/>
        </w:trPr>
        <w:tc>
          <w:tcPr>
            <w:tcW w:w="900" w:type="dxa"/>
            <w:vMerge/>
          </w:tcPr>
          <w:p w14:paraId="11C82E7E" w14:textId="77777777" w:rsidR="003336C7" w:rsidRDefault="003336C7" w:rsidP="003101C8">
            <w:pPr>
              <w:jc w:val="center"/>
              <w:rPr>
                <w:rFonts w:ascii="楷体_GB2312" w:eastAsia="楷体_GB2312"/>
              </w:rPr>
            </w:pPr>
          </w:p>
        </w:tc>
        <w:tc>
          <w:tcPr>
            <w:tcW w:w="1800" w:type="dxa"/>
            <w:vMerge/>
          </w:tcPr>
          <w:p w14:paraId="47AC525E" w14:textId="77777777" w:rsidR="003336C7" w:rsidRDefault="003336C7" w:rsidP="003101C8">
            <w:pPr>
              <w:jc w:val="center"/>
              <w:rPr>
                <w:rFonts w:ascii="楷体_GB2312" w:eastAsia="楷体_GB2312"/>
              </w:rPr>
            </w:pPr>
          </w:p>
        </w:tc>
        <w:tc>
          <w:tcPr>
            <w:tcW w:w="2340" w:type="dxa"/>
          </w:tcPr>
          <w:p w14:paraId="38E0BBA3" w14:textId="77777777" w:rsidR="003336C7" w:rsidRDefault="003336C7" w:rsidP="003101C8">
            <w:pPr>
              <w:jc w:val="center"/>
              <w:rPr>
                <w:rFonts w:ascii="楷体_GB2312" w:eastAsia="楷体_GB2312"/>
              </w:rPr>
            </w:pPr>
            <w:r>
              <w:rPr>
                <w:rFonts w:eastAsia="楷体_GB2312" w:hint="eastAsia"/>
              </w:rPr>
              <w:t>3</w:t>
            </w:r>
            <w:r>
              <w:rPr>
                <w:rFonts w:ascii="楷体_GB2312" w:eastAsia="楷体_GB2312" w:hint="eastAsia"/>
              </w:rPr>
              <w:t>天以上</w:t>
            </w:r>
          </w:p>
        </w:tc>
        <w:tc>
          <w:tcPr>
            <w:tcW w:w="2160" w:type="dxa"/>
          </w:tcPr>
          <w:p w14:paraId="208B2DBD" w14:textId="77777777" w:rsidR="003336C7" w:rsidRDefault="003336C7" w:rsidP="003101C8">
            <w:pPr>
              <w:jc w:val="center"/>
              <w:rPr>
                <w:rFonts w:ascii="楷体_GB2312" w:eastAsia="楷体_GB2312"/>
              </w:rPr>
            </w:pPr>
            <w:r>
              <w:rPr>
                <w:rFonts w:ascii="楷体_GB2312" w:eastAsia="楷体_GB2312" w:hint="eastAsia"/>
              </w:rPr>
              <w:t>总经理</w:t>
            </w:r>
          </w:p>
        </w:tc>
      </w:tr>
      <w:tr w:rsidR="003336C7" w14:paraId="42E3DF70" w14:textId="77777777" w:rsidTr="003101C8">
        <w:trPr>
          <w:cantSplit/>
          <w:trHeight w:hRule="exact" w:val="400"/>
        </w:trPr>
        <w:tc>
          <w:tcPr>
            <w:tcW w:w="900" w:type="dxa"/>
            <w:vMerge/>
          </w:tcPr>
          <w:p w14:paraId="73F46A00" w14:textId="77777777" w:rsidR="003336C7" w:rsidRDefault="003336C7" w:rsidP="003101C8">
            <w:pPr>
              <w:jc w:val="center"/>
              <w:rPr>
                <w:rFonts w:ascii="楷体_GB2312" w:eastAsia="楷体_GB2312"/>
              </w:rPr>
            </w:pPr>
          </w:p>
        </w:tc>
        <w:tc>
          <w:tcPr>
            <w:tcW w:w="1800" w:type="dxa"/>
          </w:tcPr>
          <w:p w14:paraId="0293735F" w14:textId="77777777" w:rsidR="003336C7" w:rsidRDefault="003336C7" w:rsidP="003101C8">
            <w:pPr>
              <w:jc w:val="center"/>
              <w:rPr>
                <w:rFonts w:ascii="楷体_GB2312" w:eastAsia="楷体_GB2312"/>
              </w:rPr>
            </w:pPr>
            <w:r>
              <w:rPr>
                <w:rFonts w:ascii="楷体_GB2312" w:eastAsia="楷体_GB2312" w:hint="eastAsia"/>
              </w:rPr>
              <w:t>副总经理</w:t>
            </w:r>
          </w:p>
        </w:tc>
        <w:tc>
          <w:tcPr>
            <w:tcW w:w="2340" w:type="dxa"/>
          </w:tcPr>
          <w:p w14:paraId="6DBDB03E" w14:textId="77777777" w:rsidR="003336C7" w:rsidRDefault="003336C7" w:rsidP="003101C8">
            <w:pPr>
              <w:jc w:val="center"/>
              <w:rPr>
                <w:rFonts w:ascii="楷体_GB2312" w:eastAsia="楷体_GB2312"/>
              </w:rPr>
            </w:pPr>
          </w:p>
        </w:tc>
        <w:tc>
          <w:tcPr>
            <w:tcW w:w="2160" w:type="dxa"/>
          </w:tcPr>
          <w:p w14:paraId="211F253A" w14:textId="77777777" w:rsidR="003336C7" w:rsidRDefault="003336C7" w:rsidP="003101C8">
            <w:pPr>
              <w:jc w:val="center"/>
              <w:rPr>
                <w:rFonts w:ascii="楷体_GB2312" w:eastAsia="楷体_GB2312"/>
              </w:rPr>
            </w:pPr>
            <w:r>
              <w:rPr>
                <w:rFonts w:ascii="楷体_GB2312" w:eastAsia="楷体_GB2312" w:hint="eastAsia"/>
              </w:rPr>
              <w:t>总经理</w:t>
            </w:r>
          </w:p>
        </w:tc>
      </w:tr>
    </w:tbl>
    <w:p w14:paraId="3AFF9C76" w14:textId="77777777" w:rsidR="003336C7" w:rsidRDefault="003336C7" w:rsidP="009F31A8">
      <w:pPr>
        <w:spacing w:before="240"/>
        <w:rPr>
          <w:rFonts w:ascii="楷体_GB2312" w:eastAsia="楷体_GB2312"/>
          <w:sz w:val="28"/>
        </w:rPr>
      </w:pPr>
      <w:r>
        <w:rPr>
          <w:rFonts w:ascii="楷体_GB2312" w:eastAsia="楷体_GB2312" w:hint="eastAsia"/>
          <w:sz w:val="28"/>
        </w:rPr>
        <w:t xml:space="preserve">    所有员工休带薪假，填写请假单时均需先到办公室确认休假资格，然后再根据休假天数按上表所列审批权限进行审批，签批后的请假单应在休假前送交办公室备案以记考勤。</w:t>
      </w:r>
    </w:p>
    <w:p w14:paraId="7B222D5C" w14:textId="77777777" w:rsidR="003336C7" w:rsidRDefault="003336C7" w:rsidP="009F31A8">
      <w:pPr>
        <w:rPr>
          <w:rFonts w:ascii="楷体_GB2312" w:eastAsia="楷体_GB2312"/>
          <w:sz w:val="28"/>
        </w:rPr>
      </w:pPr>
      <w:r>
        <w:rPr>
          <w:rFonts w:eastAsia="楷体_GB2312" w:hint="eastAsia"/>
          <w:sz w:val="28"/>
        </w:rPr>
        <w:t>13</w:t>
      </w:r>
      <w:r>
        <w:rPr>
          <w:rFonts w:eastAsia="楷体_GB2312" w:hint="eastAsia"/>
          <w:sz w:val="28"/>
        </w:rPr>
        <w:t>．</w:t>
      </w:r>
      <w:r>
        <w:rPr>
          <w:rFonts w:ascii="楷体_GB2312" w:eastAsia="楷体_GB2312" w:hint="eastAsia"/>
          <w:sz w:val="28"/>
        </w:rPr>
        <w:t>出差：</w:t>
      </w:r>
    </w:p>
    <w:p w14:paraId="69332219" w14:textId="77777777" w:rsidR="003336C7" w:rsidRDefault="003336C7" w:rsidP="009F31A8">
      <w:pPr>
        <w:numPr>
          <w:ilvl w:val="0"/>
          <w:numId w:val="8"/>
        </w:numPr>
        <w:rPr>
          <w:rFonts w:ascii="楷体_GB2312" w:eastAsia="楷体_GB2312"/>
          <w:sz w:val="28"/>
        </w:rPr>
      </w:pPr>
      <w:r>
        <w:rPr>
          <w:rFonts w:ascii="楷体_GB2312" w:eastAsia="楷体_GB2312" w:hint="eastAsia"/>
          <w:sz w:val="28"/>
        </w:rPr>
        <w:t>员工因公出差，应经公司主管批准后，到财务部预支差旅费。</w:t>
      </w:r>
    </w:p>
    <w:p w14:paraId="69B006B3" w14:textId="77777777" w:rsidR="003336C7" w:rsidRDefault="003336C7" w:rsidP="009F31A8">
      <w:pPr>
        <w:numPr>
          <w:ilvl w:val="0"/>
          <w:numId w:val="8"/>
        </w:numPr>
        <w:rPr>
          <w:rFonts w:ascii="楷体_GB2312" w:eastAsia="楷体_GB2312"/>
          <w:sz w:val="28"/>
        </w:rPr>
      </w:pPr>
      <w:r>
        <w:rPr>
          <w:rFonts w:ascii="楷体_GB2312" w:eastAsia="楷体_GB2312" w:hint="eastAsia"/>
          <w:sz w:val="28"/>
        </w:rPr>
        <w:t>出差人员在返回后三日内应提交出差工作报告，包括工作总结、会谈纪要、备忘录等，经部门负责人签署后交公司主管阅批，并交有关人员存档。</w:t>
      </w:r>
    </w:p>
    <w:p w14:paraId="20FDF744" w14:textId="77777777" w:rsidR="003336C7" w:rsidRDefault="003336C7" w:rsidP="009F31A8">
      <w:pPr>
        <w:numPr>
          <w:ilvl w:val="0"/>
          <w:numId w:val="8"/>
        </w:numPr>
        <w:rPr>
          <w:rFonts w:ascii="楷体_GB2312" w:eastAsia="楷体_GB2312"/>
          <w:sz w:val="28"/>
        </w:rPr>
      </w:pPr>
      <w:r>
        <w:rPr>
          <w:rFonts w:ascii="楷体_GB2312" w:eastAsia="楷体_GB2312" w:hint="eastAsia"/>
          <w:sz w:val="28"/>
        </w:rPr>
        <w:lastRenderedPageBreak/>
        <w:t>部门负责人以上人员出差，应写明出差期间其部分或全部工作权限的代理人并通知相关部门，以免因出差影响公司的正常工作秩序。</w:t>
      </w:r>
    </w:p>
    <w:p w14:paraId="4A03B74E" w14:textId="77777777" w:rsidR="003336C7" w:rsidRDefault="003336C7" w:rsidP="009F31A8">
      <w:pPr>
        <w:numPr>
          <w:ilvl w:val="0"/>
          <w:numId w:val="8"/>
        </w:numPr>
        <w:rPr>
          <w:rFonts w:ascii="楷体_GB2312" w:eastAsia="楷体_GB2312"/>
          <w:sz w:val="28"/>
        </w:rPr>
      </w:pPr>
      <w:r>
        <w:rPr>
          <w:rFonts w:ascii="楷体_GB2312" w:eastAsia="楷体_GB2312" w:hint="eastAsia"/>
          <w:sz w:val="28"/>
        </w:rPr>
        <w:t>出差人员在外应每天向项目负责人或主管以手机短消息形式发送工作进度、完工回（到）公司时间。</w:t>
      </w:r>
      <w:bookmarkEnd w:id="28"/>
    </w:p>
    <w:p w14:paraId="0B9C0FBE" w14:textId="77777777" w:rsidR="003336C7" w:rsidRDefault="003336C7" w:rsidP="009F31A8">
      <w:pPr>
        <w:pStyle w:val="2"/>
      </w:pPr>
      <w:bookmarkStart w:id="29" w:name="_Toc158344737"/>
      <w:bookmarkStart w:id="30" w:name="_Toc384210159"/>
      <w:r>
        <w:rPr>
          <w:rFonts w:hint="eastAsia"/>
        </w:rPr>
        <w:t>八、工作周记</w:t>
      </w:r>
      <w:bookmarkEnd w:id="29"/>
      <w:bookmarkEnd w:id="30"/>
    </w:p>
    <w:p w14:paraId="7D14AEC8" w14:textId="77777777" w:rsidR="003336C7" w:rsidRDefault="003336C7" w:rsidP="009F31A8">
      <w:pPr>
        <w:numPr>
          <w:ilvl w:val="0"/>
          <w:numId w:val="11"/>
        </w:numPr>
        <w:rPr>
          <w:rFonts w:ascii="楷体_GB2312" w:eastAsia="楷体_GB2312"/>
          <w:sz w:val="28"/>
        </w:rPr>
      </w:pPr>
      <w:r>
        <w:rPr>
          <w:rFonts w:ascii="楷体_GB2312" w:eastAsia="楷体_GB2312" w:hint="eastAsia"/>
          <w:sz w:val="28"/>
        </w:rPr>
        <w:t>公司所有员工必须每周如实填写《工作周记》，详细做好工作记录。</w:t>
      </w:r>
    </w:p>
    <w:p w14:paraId="1D8228CB" w14:textId="77777777" w:rsidR="003336C7" w:rsidRDefault="003336C7" w:rsidP="009F31A8">
      <w:pPr>
        <w:numPr>
          <w:ilvl w:val="0"/>
          <w:numId w:val="11"/>
        </w:numPr>
        <w:rPr>
          <w:rFonts w:ascii="楷体_GB2312" w:eastAsia="楷体_GB2312"/>
          <w:sz w:val="28"/>
        </w:rPr>
      </w:pPr>
      <w:r>
        <w:rPr>
          <w:rFonts w:ascii="楷体_GB2312" w:eastAsia="楷体_GB2312" w:hint="eastAsia"/>
          <w:sz w:val="28"/>
        </w:rPr>
        <w:t>员工应于周末将《周记》交与部门负责人，各部门于次周一上午将《周记》交与办公室指定人员，由专人送交公司主管领导阅批。</w:t>
      </w:r>
    </w:p>
    <w:p w14:paraId="2563AA39" w14:textId="77777777" w:rsidR="003336C7" w:rsidRDefault="003336C7" w:rsidP="009F31A8">
      <w:pPr>
        <w:numPr>
          <w:ilvl w:val="0"/>
          <w:numId w:val="11"/>
        </w:numPr>
        <w:rPr>
          <w:rFonts w:ascii="楷体_GB2312" w:eastAsia="楷体_GB2312"/>
          <w:sz w:val="28"/>
        </w:rPr>
      </w:pPr>
      <w:r>
        <w:rPr>
          <w:rFonts w:ascii="楷体_GB2312" w:eastAsia="楷体_GB2312" w:hint="eastAsia"/>
          <w:sz w:val="28"/>
        </w:rPr>
        <w:t>阅批后于次周二日由部门负责人将《周记》返还各员工，由员工本人妥善保管，每半年装订成册，交公司办公室存档，作为员工考核的参考依据。年终考核后，再将《周记》返还员工本人。</w:t>
      </w:r>
    </w:p>
    <w:p w14:paraId="7B860234" w14:textId="77777777" w:rsidR="003336C7" w:rsidRDefault="003336C7" w:rsidP="009F31A8">
      <w:pPr>
        <w:numPr>
          <w:ilvl w:val="0"/>
          <w:numId w:val="11"/>
        </w:numPr>
        <w:rPr>
          <w:rFonts w:ascii="楷体_GB2312" w:eastAsia="楷体_GB2312"/>
          <w:sz w:val="28"/>
        </w:rPr>
      </w:pPr>
      <w:r>
        <w:rPr>
          <w:rFonts w:ascii="楷体_GB2312" w:eastAsia="楷体_GB2312" w:hint="eastAsia"/>
          <w:sz w:val="28"/>
        </w:rPr>
        <w:t>出差可不用填写《周记》，但应于返回后三日内写出出差工作报告，包括工作总结、会谈纪要、备忘录等，经部门负责人签署后交公司主管领导阅批，并交有关人员存档。</w:t>
      </w:r>
    </w:p>
    <w:p w14:paraId="5F0F7941" w14:textId="77777777" w:rsidR="003336C7" w:rsidRDefault="003336C7" w:rsidP="009F31A8">
      <w:pPr>
        <w:numPr>
          <w:ilvl w:val="0"/>
          <w:numId w:val="11"/>
        </w:numPr>
        <w:rPr>
          <w:rFonts w:ascii="楷体_GB2312" w:eastAsia="楷体_GB2312"/>
          <w:sz w:val="28"/>
        </w:rPr>
      </w:pPr>
      <w:r>
        <w:rPr>
          <w:rFonts w:ascii="楷体_GB2312" w:eastAsia="楷体_GB2312" w:hint="eastAsia"/>
          <w:sz w:val="28"/>
        </w:rPr>
        <w:t>《周记》作为领导与员工、各员工之间交流的手段，欢迎员工能充分利用，多提问题和建议，对经采纳的合理化建议，公司将给予奖励；对全年均无建设性意见的员工，公司也将在考核中给予考虑。</w:t>
      </w:r>
    </w:p>
    <w:p w14:paraId="6FAB8FE5" w14:textId="77777777" w:rsidR="003336C7" w:rsidRDefault="003336C7" w:rsidP="009F31A8">
      <w:pPr>
        <w:pStyle w:val="2"/>
      </w:pPr>
      <w:bookmarkStart w:id="31" w:name="_Toc158344738"/>
      <w:bookmarkStart w:id="32" w:name="_Toc384210160"/>
      <w:bookmarkStart w:id="33" w:name="_Toc157139181"/>
      <w:r>
        <w:rPr>
          <w:rFonts w:hint="eastAsia"/>
        </w:rPr>
        <w:lastRenderedPageBreak/>
        <w:t>九、保密守则</w:t>
      </w:r>
      <w:bookmarkEnd w:id="31"/>
      <w:bookmarkEnd w:id="32"/>
    </w:p>
    <w:p w14:paraId="23BC49DE" w14:textId="77777777" w:rsidR="003336C7" w:rsidRDefault="003336C7" w:rsidP="009F31A8">
      <w:pPr>
        <w:numPr>
          <w:ilvl w:val="0"/>
          <w:numId w:val="12"/>
        </w:numPr>
        <w:ind w:left="357" w:hanging="357"/>
        <w:rPr>
          <w:rFonts w:ascii="楷体_GB2312" w:eastAsia="楷体_GB2312"/>
          <w:sz w:val="28"/>
        </w:rPr>
      </w:pPr>
      <w:r>
        <w:rPr>
          <w:rFonts w:ascii="楷体_GB2312" w:eastAsia="楷体_GB2312" w:hint="eastAsia"/>
          <w:sz w:val="28"/>
        </w:rPr>
        <w:t>凡公司人员均有义务和责任保守公司的商业、技术、经济、业务、人事档案、工资收入、财务信息等秘密。</w:t>
      </w:r>
    </w:p>
    <w:p w14:paraId="096A7EED" w14:textId="77777777" w:rsidR="003336C7" w:rsidRDefault="003336C7" w:rsidP="009F31A8">
      <w:pPr>
        <w:numPr>
          <w:ilvl w:val="0"/>
          <w:numId w:val="12"/>
        </w:numPr>
        <w:ind w:left="357" w:hanging="357"/>
        <w:rPr>
          <w:rFonts w:ascii="楷体_GB2312" w:eastAsia="楷体_GB2312"/>
          <w:sz w:val="28"/>
        </w:rPr>
      </w:pPr>
      <w:r>
        <w:rPr>
          <w:rFonts w:ascii="楷体_GB2312" w:eastAsia="楷体_GB2312" w:hint="eastAsia"/>
          <w:sz w:val="28"/>
        </w:rPr>
        <w:t>无论在其聘用期内或离职，均不能将以上资料透露给其它单位和个人。</w:t>
      </w:r>
    </w:p>
    <w:p w14:paraId="55940331" w14:textId="77777777" w:rsidR="003336C7" w:rsidRDefault="003336C7" w:rsidP="009F31A8">
      <w:pPr>
        <w:numPr>
          <w:ilvl w:val="0"/>
          <w:numId w:val="12"/>
        </w:numPr>
        <w:ind w:left="357" w:hanging="357"/>
        <w:rPr>
          <w:rFonts w:ascii="楷体_GB2312" w:eastAsia="楷体_GB2312"/>
          <w:sz w:val="28"/>
        </w:rPr>
      </w:pPr>
      <w:r>
        <w:rPr>
          <w:rFonts w:ascii="楷体_GB2312" w:eastAsia="楷体_GB2312" w:hint="eastAsia"/>
          <w:sz w:val="28"/>
        </w:rPr>
        <w:t>凡不属于自己范围内的上述秘密，应做到不打听、不收集、不外泄。</w:t>
      </w:r>
    </w:p>
    <w:p w14:paraId="2A4B5860" w14:textId="77777777" w:rsidR="003336C7" w:rsidRDefault="003336C7" w:rsidP="009F31A8">
      <w:pPr>
        <w:numPr>
          <w:ilvl w:val="0"/>
          <w:numId w:val="12"/>
        </w:numPr>
        <w:ind w:left="357" w:hanging="357"/>
        <w:rPr>
          <w:rFonts w:ascii="楷体_GB2312" w:eastAsia="楷体_GB2312"/>
          <w:sz w:val="28"/>
        </w:rPr>
      </w:pPr>
      <w:r>
        <w:rPr>
          <w:rFonts w:ascii="楷体_GB2312" w:eastAsia="楷体_GB2312" w:hint="eastAsia"/>
          <w:sz w:val="28"/>
        </w:rPr>
        <w:t>在工作过程中应时</w:t>
      </w:r>
      <w:proofErr w:type="gramStart"/>
      <w:r>
        <w:rPr>
          <w:rFonts w:ascii="楷体_GB2312" w:eastAsia="楷体_GB2312" w:hint="eastAsia"/>
          <w:sz w:val="28"/>
        </w:rPr>
        <w:t>刻提高</w:t>
      </w:r>
      <w:proofErr w:type="gramEnd"/>
      <w:r>
        <w:rPr>
          <w:rFonts w:ascii="楷体_GB2312" w:eastAsia="楷体_GB2312" w:hint="eastAsia"/>
          <w:sz w:val="28"/>
        </w:rPr>
        <w:t>桌面及电脑中技术资料或其它文件的保密意识，做到及时清理或加密。</w:t>
      </w:r>
    </w:p>
    <w:p w14:paraId="278A3218" w14:textId="77777777" w:rsidR="003336C7" w:rsidRDefault="003336C7" w:rsidP="009F31A8">
      <w:pPr>
        <w:numPr>
          <w:ilvl w:val="0"/>
          <w:numId w:val="12"/>
        </w:numPr>
        <w:ind w:left="357" w:hanging="357"/>
        <w:rPr>
          <w:rFonts w:ascii="楷体_GB2312" w:eastAsia="楷体_GB2312"/>
          <w:sz w:val="28"/>
        </w:rPr>
      </w:pPr>
      <w:r>
        <w:rPr>
          <w:rFonts w:ascii="楷体_GB2312" w:eastAsia="楷体_GB2312" w:hint="eastAsia"/>
          <w:sz w:val="28"/>
        </w:rPr>
        <w:t>负责公司秘密文件、资料和其它物品的人员，必须使用设备完善的保险装置。</w:t>
      </w:r>
    </w:p>
    <w:p w14:paraId="7BB086AD" w14:textId="77777777" w:rsidR="003336C7" w:rsidRDefault="003336C7" w:rsidP="009F31A8">
      <w:pPr>
        <w:numPr>
          <w:ilvl w:val="0"/>
          <w:numId w:val="12"/>
        </w:numPr>
        <w:ind w:left="357" w:hanging="357"/>
        <w:rPr>
          <w:rFonts w:ascii="楷体_GB2312" w:eastAsia="楷体_GB2312"/>
          <w:sz w:val="28"/>
        </w:rPr>
      </w:pPr>
      <w:r>
        <w:rPr>
          <w:rFonts w:ascii="楷体_GB2312" w:eastAsia="楷体_GB2312" w:hint="eastAsia"/>
          <w:sz w:val="28"/>
        </w:rPr>
        <w:t>收发、传递和外出携带上述秘密，必须采取相应的保密措施。</w:t>
      </w:r>
    </w:p>
    <w:p w14:paraId="3E2B9162" w14:textId="77777777" w:rsidR="003336C7" w:rsidRDefault="003336C7" w:rsidP="009F31A8">
      <w:pPr>
        <w:numPr>
          <w:ilvl w:val="0"/>
          <w:numId w:val="12"/>
        </w:numPr>
        <w:ind w:left="357" w:hanging="357"/>
        <w:rPr>
          <w:rFonts w:ascii="楷体_GB2312" w:eastAsia="楷体_GB2312"/>
          <w:sz w:val="28"/>
        </w:rPr>
      </w:pPr>
      <w:r>
        <w:rPr>
          <w:rFonts w:ascii="楷体_GB2312" w:eastAsia="楷体_GB2312" w:hint="eastAsia"/>
          <w:sz w:val="28"/>
        </w:rPr>
        <w:t>属公司秘密内容的会议和其它活动，主管人员必须规定具体的保密要求。</w:t>
      </w:r>
    </w:p>
    <w:p w14:paraId="2875443B" w14:textId="77777777" w:rsidR="003336C7" w:rsidRDefault="003336C7" w:rsidP="009F31A8">
      <w:pPr>
        <w:numPr>
          <w:ilvl w:val="0"/>
          <w:numId w:val="12"/>
        </w:numPr>
        <w:ind w:left="357" w:hanging="357"/>
        <w:rPr>
          <w:rFonts w:ascii="楷体_GB2312" w:eastAsia="楷体_GB2312"/>
          <w:sz w:val="28"/>
        </w:rPr>
      </w:pPr>
      <w:r>
        <w:rPr>
          <w:rFonts w:ascii="楷体_GB2312" w:eastAsia="楷体_GB2312" w:hint="eastAsia"/>
          <w:sz w:val="28"/>
        </w:rPr>
        <w:t>凡公司人员，发现公司秘密已泄露或可能泄露时，应立即采取补救措施并及时上报有关部门和领导，接到报告后的人员应立即做出处理。</w:t>
      </w:r>
    </w:p>
    <w:p w14:paraId="35C746ED" w14:textId="77777777" w:rsidR="003336C7" w:rsidRDefault="003336C7" w:rsidP="009F31A8">
      <w:pPr>
        <w:numPr>
          <w:ilvl w:val="0"/>
          <w:numId w:val="12"/>
        </w:numPr>
        <w:ind w:left="357" w:hanging="357"/>
        <w:rPr>
          <w:rFonts w:ascii="楷体_GB2312" w:eastAsia="楷体_GB2312"/>
          <w:sz w:val="28"/>
        </w:rPr>
      </w:pPr>
      <w:r>
        <w:rPr>
          <w:rFonts w:ascii="楷体_GB2312" w:eastAsia="楷体_GB2312" w:hint="eastAsia"/>
          <w:sz w:val="28"/>
        </w:rPr>
        <w:t>凡违反该保密守则的员工，公司将从严处理，直至开除或追究法律责任。</w:t>
      </w:r>
      <w:bookmarkEnd w:id="33"/>
    </w:p>
    <w:p w14:paraId="38F8D47B" w14:textId="77777777" w:rsidR="003336C7" w:rsidRDefault="003336C7" w:rsidP="009F31A8">
      <w:pPr>
        <w:pStyle w:val="2"/>
      </w:pPr>
      <w:bookmarkStart w:id="34" w:name="_Toc158344739"/>
      <w:bookmarkStart w:id="35" w:name="_Toc384210161"/>
      <w:bookmarkStart w:id="36" w:name="_Toc157139182"/>
      <w:r>
        <w:rPr>
          <w:rFonts w:hint="eastAsia"/>
        </w:rPr>
        <w:lastRenderedPageBreak/>
        <w:t>十、文档资料及印章管理</w:t>
      </w:r>
      <w:bookmarkEnd w:id="34"/>
      <w:bookmarkEnd w:id="35"/>
    </w:p>
    <w:p w14:paraId="3CFC391E" w14:textId="77777777" w:rsidR="003336C7" w:rsidRDefault="003336C7" w:rsidP="009F31A8">
      <w:pPr>
        <w:numPr>
          <w:ilvl w:val="0"/>
          <w:numId w:val="13"/>
        </w:numPr>
        <w:ind w:left="357" w:hanging="357"/>
        <w:rPr>
          <w:rFonts w:ascii="楷体_GB2312" w:eastAsia="楷体_GB2312"/>
          <w:sz w:val="28"/>
        </w:rPr>
      </w:pPr>
      <w:r>
        <w:rPr>
          <w:rFonts w:ascii="楷体_GB2312" w:eastAsia="楷体_GB2312" w:hint="eastAsia"/>
          <w:sz w:val="28"/>
        </w:rPr>
        <w:t>公司文档资料主要包括正式文件、合同、公司证件及资质、人事资料、业务资料、技术项目档案、一般函件、图纸、书刊报纸等，其管理工作由公司办公室负责，并按绝密、秘密、公开三级实行分级管理，员工借阅、查阅、复制均需按要求办理相关手续。</w:t>
      </w:r>
    </w:p>
    <w:p w14:paraId="332803D9" w14:textId="77777777" w:rsidR="003336C7" w:rsidRDefault="003336C7" w:rsidP="009F31A8">
      <w:pPr>
        <w:numPr>
          <w:ilvl w:val="0"/>
          <w:numId w:val="13"/>
        </w:numPr>
        <w:ind w:left="357" w:hanging="357"/>
        <w:rPr>
          <w:rFonts w:ascii="楷体_GB2312" w:eastAsia="楷体_GB2312"/>
          <w:sz w:val="28"/>
        </w:rPr>
      </w:pPr>
      <w:r>
        <w:rPr>
          <w:rFonts w:ascii="楷体_GB2312" w:eastAsia="楷体_GB2312" w:hint="eastAsia"/>
          <w:sz w:val="28"/>
        </w:rPr>
        <w:t>外来函件由办公室指定人员签收登记，然后根据办文程序进行文件处理及归档。</w:t>
      </w:r>
    </w:p>
    <w:p w14:paraId="21286E68" w14:textId="77777777" w:rsidR="003336C7" w:rsidRDefault="003336C7" w:rsidP="009F31A8">
      <w:pPr>
        <w:numPr>
          <w:ilvl w:val="0"/>
          <w:numId w:val="13"/>
        </w:numPr>
        <w:ind w:left="357" w:hanging="357"/>
        <w:rPr>
          <w:rFonts w:ascii="楷体_GB2312" w:eastAsia="楷体_GB2312"/>
          <w:sz w:val="28"/>
        </w:rPr>
      </w:pPr>
      <w:r>
        <w:rPr>
          <w:rFonts w:ascii="楷体_GB2312" w:eastAsia="楷体_GB2312" w:hint="eastAsia"/>
          <w:sz w:val="28"/>
        </w:rPr>
        <w:t>公司性发文应按发文程序，经公司主管签发后，编号发文，并留档查存。公司所有需邮寄的信函由办公室指定人员发送，各部门将</w:t>
      </w:r>
      <w:proofErr w:type="gramStart"/>
      <w:r>
        <w:rPr>
          <w:rFonts w:ascii="楷体_GB2312" w:eastAsia="楷体_GB2312" w:hint="eastAsia"/>
          <w:sz w:val="28"/>
        </w:rPr>
        <w:t>需发出</w:t>
      </w:r>
      <w:proofErr w:type="gramEnd"/>
      <w:r>
        <w:rPr>
          <w:rFonts w:ascii="楷体_GB2312" w:eastAsia="楷体_GB2312" w:hint="eastAsia"/>
          <w:sz w:val="28"/>
        </w:rPr>
        <w:t>的函件交与指定人员。各部门内部的文件由部门自行处理，需公司留存的交办公室存档。</w:t>
      </w:r>
    </w:p>
    <w:p w14:paraId="272045B4" w14:textId="77777777" w:rsidR="003336C7" w:rsidRDefault="003336C7" w:rsidP="009F31A8">
      <w:pPr>
        <w:numPr>
          <w:ilvl w:val="0"/>
          <w:numId w:val="13"/>
        </w:numPr>
        <w:ind w:left="357" w:hanging="357"/>
        <w:rPr>
          <w:rFonts w:ascii="楷体_GB2312" w:eastAsia="楷体_GB2312"/>
          <w:sz w:val="28"/>
        </w:rPr>
      </w:pPr>
      <w:r>
        <w:rPr>
          <w:rFonts w:ascii="楷体_GB2312" w:eastAsia="楷体_GB2312" w:hint="eastAsia"/>
          <w:sz w:val="28"/>
        </w:rPr>
        <w:t>所有合同、协议正本都由办公室负责存档，财务人员及时上好印花税。为确保合同的正常执行，办公室应根据合同所涉及的部门或个人复印分发。</w:t>
      </w:r>
    </w:p>
    <w:p w14:paraId="1C1ECD87" w14:textId="77777777" w:rsidR="003336C7" w:rsidRDefault="003336C7" w:rsidP="009F31A8">
      <w:pPr>
        <w:numPr>
          <w:ilvl w:val="0"/>
          <w:numId w:val="13"/>
        </w:numPr>
        <w:ind w:left="357" w:hanging="357"/>
        <w:rPr>
          <w:rFonts w:ascii="楷体_GB2312" w:eastAsia="楷体_GB2312"/>
          <w:sz w:val="28"/>
        </w:rPr>
      </w:pPr>
      <w:r>
        <w:rPr>
          <w:rFonts w:ascii="楷体_GB2312" w:eastAsia="楷体_GB2312" w:hint="eastAsia"/>
          <w:sz w:val="28"/>
        </w:rPr>
        <w:t>公司图书资料的购买与管理由办公室统一负责，所有图书均登记编号。属业务部门专用的技术图书资料，由业务部门负责保管使用，其他的除某些供员工随时查阅的图书外，各部门或个人借阅必须办理借阅手续，借期根据资料性质的不同而定，员工必须在借期内归还或办理续借手续，丢失或损坏由借阅人负责赔偿。</w:t>
      </w:r>
    </w:p>
    <w:p w14:paraId="64BF844A" w14:textId="77777777" w:rsidR="003336C7" w:rsidRDefault="003336C7" w:rsidP="009F31A8">
      <w:pPr>
        <w:numPr>
          <w:ilvl w:val="0"/>
          <w:numId w:val="13"/>
        </w:numPr>
        <w:ind w:left="357" w:hanging="357"/>
        <w:rPr>
          <w:rFonts w:ascii="楷体_GB2312" w:eastAsia="楷体_GB2312"/>
          <w:sz w:val="28"/>
        </w:rPr>
      </w:pPr>
      <w:r>
        <w:rPr>
          <w:rFonts w:ascii="楷体_GB2312" w:eastAsia="楷体_GB2312" w:hint="eastAsia"/>
          <w:sz w:val="28"/>
        </w:rPr>
        <w:t>公司绝密性、秘密性文件未经公司主管人员同意，不得借阅、查阅或复印，公开性文档资料可以直接借阅，按规定办理借阅手</w:t>
      </w:r>
      <w:r>
        <w:rPr>
          <w:rFonts w:ascii="楷体_GB2312" w:eastAsia="楷体_GB2312" w:hint="eastAsia"/>
          <w:sz w:val="28"/>
        </w:rPr>
        <w:lastRenderedPageBreak/>
        <w:t>续。报纸、杂志及某些供员工随时查阅的工具图书，请员工阅毕及时将其按分类放回原存放处，并保持资料摆放整齐、有序。</w:t>
      </w:r>
    </w:p>
    <w:p w14:paraId="2242F954" w14:textId="77777777" w:rsidR="003336C7" w:rsidRDefault="003336C7" w:rsidP="009F31A8">
      <w:pPr>
        <w:numPr>
          <w:ilvl w:val="0"/>
          <w:numId w:val="13"/>
        </w:numPr>
        <w:ind w:left="357" w:hanging="357"/>
        <w:rPr>
          <w:rFonts w:ascii="楷体_GB2312" w:eastAsia="楷体_GB2312"/>
          <w:sz w:val="28"/>
        </w:rPr>
      </w:pPr>
      <w:r>
        <w:rPr>
          <w:rFonts w:ascii="楷体_GB2312" w:eastAsia="楷体_GB2312" w:hint="eastAsia"/>
          <w:sz w:val="28"/>
        </w:rPr>
        <w:t>与业务部门日常工作紧密相关的资质、文件正本，可以存放于业务部门，但办公室应与业务部门办理必要的签认手续，同时留存复印件归档。</w:t>
      </w:r>
    </w:p>
    <w:p w14:paraId="7E63DB50" w14:textId="77777777" w:rsidR="003336C7" w:rsidRDefault="003336C7" w:rsidP="009F31A8">
      <w:pPr>
        <w:numPr>
          <w:ilvl w:val="0"/>
          <w:numId w:val="13"/>
        </w:numPr>
        <w:ind w:left="357" w:hanging="357"/>
        <w:rPr>
          <w:rFonts w:ascii="楷体_GB2312" w:eastAsia="楷体_GB2312"/>
          <w:sz w:val="28"/>
        </w:rPr>
      </w:pPr>
      <w:r>
        <w:rPr>
          <w:rFonts w:ascii="楷体_GB2312" w:eastAsia="楷体_GB2312" w:hint="eastAsia"/>
          <w:sz w:val="28"/>
        </w:rPr>
        <w:t>工程技术档案、图纸等项目资料，在工程项目结束两周内，由主管技术人员按业务部门工作要求整理好，列出清单，与办公室指定人员办理资料的移交手续，由办公室负责存档保管。</w:t>
      </w:r>
    </w:p>
    <w:p w14:paraId="57E1770F" w14:textId="77777777" w:rsidR="003336C7" w:rsidRDefault="003336C7" w:rsidP="009F31A8">
      <w:pPr>
        <w:numPr>
          <w:ilvl w:val="0"/>
          <w:numId w:val="13"/>
        </w:numPr>
        <w:ind w:left="357" w:hanging="357"/>
        <w:rPr>
          <w:rFonts w:ascii="楷体_GB2312" w:eastAsia="楷体_GB2312"/>
          <w:sz w:val="28"/>
        </w:rPr>
      </w:pPr>
      <w:r>
        <w:rPr>
          <w:rFonts w:ascii="楷体_GB2312" w:eastAsia="楷体_GB2312" w:hint="eastAsia"/>
          <w:sz w:val="28"/>
        </w:rPr>
        <w:t>无特别需要，员工不得将公司资料带离公司。</w:t>
      </w:r>
    </w:p>
    <w:p w14:paraId="7FA162F8" w14:textId="77777777" w:rsidR="003336C7" w:rsidRDefault="003336C7" w:rsidP="009F31A8">
      <w:pPr>
        <w:numPr>
          <w:ilvl w:val="0"/>
          <w:numId w:val="13"/>
        </w:numPr>
        <w:ind w:left="357" w:hanging="357"/>
        <w:rPr>
          <w:rFonts w:ascii="楷体_GB2312" w:eastAsia="楷体_GB2312"/>
          <w:sz w:val="28"/>
        </w:rPr>
      </w:pPr>
      <w:r>
        <w:rPr>
          <w:rFonts w:ascii="楷体_GB2312" w:eastAsia="楷体_GB2312" w:hint="eastAsia"/>
          <w:sz w:val="28"/>
        </w:rPr>
        <w:t>公司的印章由总经理授权的专人保管，使用时须经总经理或相关副总经理批准。未经批准，其他人无权动用。</w:t>
      </w:r>
    </w:p>
    <w:p w14:paraId="6D5ED334" w14:textId="77777777" w:rsidR="003336C7" w:rsidRDefault="003336C7" w:rsidP="009F31A8">
      <w:pPr>
        <w:numPr>
          <w:ilvl w:val="0"/>
          <w:numId w:val="13"/>
        </w:numPr>
        <w:rPr>
          <w:rFonts w:ascii="楷体_GB2312" w:eastAsia="楷体_GB2312"/>
          <w:sz w:val="28"/>
        </w:rPr>
      </w:pPr>
      <w:r>
        <w:rPr>
          <w:rFonts w:ascii="楷体_GB2312" w:eastAsia="楷体_GB2312" w:hint="eastAsia"/>
          <w:sz w:val="28"/>
        </w:rPr>
        <w:t>印章必须妥善保管，以防丢失和被人盗用。未经公司主管领导批准，印章不得带出公司。</w:t>
      </w:r>
    </w:p>
    <w:p w14:paraId="69D96FB1" w14:textId="77777777" w:rsidR="003336C7" w:rsidRDefault="003336C7" w:rsidP="009F31A8">
      <w:pPr>
        <w:numPr>
          <w:ilvl w:val="0"/>
          <w:numId w:val="13"/>
        </w:numPr>
        <w:rPr>
          <w:rFonts w:ascii="楷体_GB2312" w:eastAsia="楷体_GB2312"/>
          <w:sz w:val="28"/>
        </w:rPr>
      </w:pPr>
      <w:r>
        <w:rPr>
          <w:rFonts w:ascii="楷体_GB2312" w:eastAsia="楷体_GB2312" w:hint="eastAsia"/>
          <w:sz w:val="28"/>
        </w:rPr>
        <w:t>建立印章使用登记表，实行用印登记。</w:t>
      </w:r>
    </w:p>
    <w:p w14:paraId="559ED89A" w14:textId="77777777" w:rsidR="003336C7" w:rsidRDefault="003336C7" w:rsidP="009F31A8">
      <w:pPr>
        <w:numPr>
          <w:ilvl w:val="0"/>
          <w:numId w:val="13"/>
        </w:numPr>
        <w:rPr>
          <w:rFonts w:ascii="楷体_GB2312" w:eastAsia="楷体_GB2312"/>
          <w:sz w:val="28"/>
        </w:rPr>
      </w:pPr>
      <w:r>
        <w:rPr>
          <w:rFonts w:ascii="楷体_GB2312" w:eastAsia="楷体_GB2312" w:hint="eastAsia"/>
          <w:sz w:val="28"/>
        </w:rPr>
        <w:t>如发现非法盗用印章或伪造、仿造印章者，应予以严肃处理，直至追究刑事责任。</w:t>
      </w:r>
      <w:bookmarkEnd w:id="36"/>
    </w:p>
    <w:p w14:paraId="49E87D16" w14:textId="77777777" w:rsidR="003336C7" w:rsidRDefault="003336C7" w:rsidP="009F31A8">
      <w:pPr>
        <w:pStyle w:val="2"/>
      </w:pPr>
      <w:bookmarkStart w:id="37" w:name="_Toc158344740"/>
      <w:bookmarkStart w:id="38" w:name="_Toc384210162"/>
      <w:bookmarkStart w:id="39" w:name="_Toc157139183"/>
      <w:r>
        <w:rPr>
          <w:rFonts w:hint="eastAsia"/>
        </w:rPr>
        <w:t>十一、会议管理规定</w:t>
      </w:r>
      <w:bookmarkEnd w:id="37"/>
      <w:bookmarkEnd w:id="38"/>
    </w:p>
    <w:p w14:paraId="77139978" w14:textId="77777777" w:rsidR="003336C7" w:rsidRDefault="003336C7" w:rsidP="009F31A8">
      <w:pPr>
        <w:numPr>
          <w:ilvl w:val="0"/>
          <w:numId w:val="38"/>
        </w:numPr>
        <w:spacing w:line="560" w:lineRule="exact"/>
        <w:rPr>
          <w:rFonts w:eastAsia="楷体_GB2312"/>
          <w:sz w:val="28"/>
        </w:rPr>
      </w:pPr>
      <w:r>
        <w:rPr>
          <w:rFonts w:eastAsia="楷体_GB2312" w:hint="eastAsia"/>
          <w:sz w:val="28"/>
        </w:rPr>
        <w:t>公司实行例会制度，各种形式的会议均应以集思广益、达成共识、解决问题为目的，要选择适当的会议主席、议题和与会人员。</w:t>
      </w:r>
    </w:p>
    <w:p w14:paraId="45F380B0" w14:textId="77777777" w:rsidR="003336C7" w:rsidRDefault="003336C7" w:rsidP="009F31A8">
      <w:pPr>
        <w:numPr>
          <w:ilvl w:val="0"/>
          <w:numId w:val="38"/>
        </w:numPr>
        <w:spacing w:line="560" w:lineRule="exact"/>
        <w:rPr>
          <w:rFonts w:eastAsia="楷体_GB2312"/>
          <w:sz w:val="28"/>
        </w:rPr>
      </w:pPr>
      <w:r>
        <w:rPr>
          <w:rFonts w:eastAsia="楷体_GB2312" w:hint="eastAsia"/>
          <w:sz w:val="28"/>
        </w:rPr>
        <w:t>公司例会包括公司大会、总经理办公会议、经理工作会议、各部门会议、专题小组会议及其它特别会议。</w:t>
      </w:r>
    </w:p>
    <w:p w14:paraId="299CAF97" w14:textId="77777777" w:rsidR="003336C7" w:rsidRDefault="003336C7" w:rsidP="009F31A8">
      <w:pPr>
        <w:numPr>
          <w:ilvl w:val="0"/>
          <w:numId w:val="38"/>
        </w:numPr>
        <w:spacing w:line="560" w:lineRule="exact"/>
        <w:rPr>
          <w:rFonts w:eastAsia="楷体_GB2312"/>
          <w:sz w:val="28"/>
        </w:rPr>
      </w:pPr>
      <w:r>
        <w:rPr>
          <w:rFonts w:eastAsia="楷体_GB2312" w:hint="eastAsia"/>
          <w:sz w:val="28"/>
        </w:rPr>
        <w:lastRenderedPageBreak/>
        <w:t>除各部门会议外的其他会议由办公室负责召集，总经理或会议负责人主持。公司大会与会人员为公司全体员工；总经理办公会议与会人员包括总经理、副总经理、办公室及财务部门负责人；公司工作例会与会人员为总经理、副总经理、各部门主要负责人；各部门会议由部门负责人召集本部门人员参加。</w:t>
      </w:r>
    </w:p>
    <w:p w14:paraId="7B08EA8D" w14:textId="77777777" w:rsidR="003336C7" w:rsidRDefault="003336C7" w:rsidP="009F31A8">
      <w:pPr>
        <w:numPr>
          <w:ilvl w:val="0"/>
          <w:numId w:val="38"/>
        </w:numPr>
        <w:spacing w:line="560" w:lineRule="exact"/>
        <w:rPr>
          <w:rFonts w:eastAsia="楷体_GB2312"/>
          <w:sz w:val="28"/>
        </w:rPr>
      </w:pPr>
      <w:r>
        <w:rPr>
          <w:rFonts w:eastAsia="楷体_GB2312" w:hint="eastAsia"/>
          <w:sz w:val="28"/>
        </w:rPr>
        <w:t>另就某些特别问题成立专题小组如财务、人事考核、职称评定等小组。公司为高效解决某些特定问题也将不定期召开各种特别会议。</w:t>
      </w:r>
    </w:p>
    <w:p w14:paraId="201B13FE" w14:textId="77777777" w:rsidR="003336C7" w:rsidRDefault="003336C7" w:rsidP="009F31A8">
      <w:pPr>
        <w:numPr>
          <w:ilvl w:val="0"/>
          <w:numId w:val="38"/>
        </w:numPr>
        <w:spacing w:line="560" w:lineRule="exact"/>
        <w:rPr>
          <w:rFonts w:eastAsia="楷体_GB2312"/>
          <w:sz w:val="28"/>
        </w:rPr>
      </w:pPr>
      <w:r>
        <w:rPr>
          <w:rFonts w:eastAsia="楷体_GB2312" w:hint="eastAsia"/>
          <w:sz w:val="28"/>
        </w:rPr>
        <w:t>原则上公司大会每年召开两次，总经理办公会议及公司工作例会每月一次，各种特别会议、专题小组会议及各部门会议时间根据需要而定并可根据具体情况适当调整。</w:t>
      </w:r>
    </w:p>
    <w:p w14:paraId="49DAB8FC" w14:textId="77777777" w:rsidR="003336C7" w:rsidRDefault="003336C7" w:rsidP="009F31A8">
      <w:pPr>
        <w:numPr>
          <w:ilvl w:val="0"/>
          <w:numId w:val="38"/>
        </w:numPr>
        <w:spacing w:line="560" w:lineRule="exact"/>
        <w:rPr>
          <w:rFonts w:eastAsia="楷体_GB2312"/>
          <w:sz w:val="28"/>
        </w:rPr>
      </w:pPr>
      <w:r>
        <w:rPr>
          <w:rFonts w:eastAsia="楷体_GB2312" w:hint="eastAsia"/>
          <w:sz w:val="28"/>
        </w:rPr>
        <w:t>会议务须准时、简明、高效，与会人员因故缺席或迟到须事先向会议召集人请假。</w:t>
      </w:r>
    </w:p>
    <w:p w14:paraId="66F780D9" w14:textId="77777777" w:rsidR="003336C7" w:rsidRDefault="003336C7" w:rsidP="009F31A8">
      <w:pPr>
        <w:numPr>
          <w:ilvl w:val="0"/>
          <w:numId w:val="38"/>
        </w:numPr>
        <w:spacing w:line="560" w:lineRule="exact"/>
        <w:rPr>
          <w:rFonts w:eastAsia="楷体_GB2312"/>
          <w:sz w:val="28"/>
        </w:rPr>
      </w:pPr>
      <w:r>
        <w:rPr>
          <w:rFonts w:eastAsia="楷体_GB2312" w:hint="eastAsia"/>
          <w:sz w:val="28"/>
        </w:rPr>
        <w:t>会议召集人须根据情况至少提前一天将会议目的、议程、讨论稿及要求交给与会人员。</w:t>
      </w:r>
    </w:p>
    <w:p w14:paraId="4016F4DA" w14:textId="77777777" w:rsidR="003336C7" w:rsidRDefault="003336C7" w:rsidP="009F31A8">
      <w:pPr>
        <w:numPr>
          <w:ilvl w:val="0"/>
          <w:numId w:val="38"/>
        </w:numPr>
        <w:spacing w:line="560" w:lineRule="exact"/>
        <w:rPr>
          <w:rFonts w:eastAsia="楷体_GB2312"/>
          <w:sz w:val="28"/>
        </w:rPr>
      </w:pPr>
      <w:r>
        <w:rPr>
          <w:rFonts w:eastAsia="楷体_GB2312" w:hint="eastAsia"/>
          <w:sz w:val="28"/>
        </w:rPr>
        <w:t>所有会议均应</w:t>
      </w:r>
      <w:proofErr w:type="gramStart"/>
      <w:r>
        <w:rPr>
          <w:rFonts w:eastAsia="楷体_GB2312" w:hint="eastAsia"/>
          <w:sz w:val="28"/>
        </w:rPr>
        <w:t>做会议</w:t>
      </w:r>
      <w:proofErr w:type="gramEnd"/>
      <w:r>
        <w:rPr>
          <w:rFonts w:eastAsia="楷体_GB2312" w:hint="eastAsia"/>
          <w:sz w:val="28"/>
        </w:rPr>
        <w:t>备忘纪要，除各部门会议外其他会议纪要由与会人员会签并交办公室存档；</w:t>
      </w:r>
    </w:p>
    <w:p w14:paraId="4BBC17E0" w14:textId="77777777" w:rsidR="003336C7" w:rsidRDefault="003336C7" w:rsidP="009F31A8">
      <w:pPr>
        <w:numPr>
          <w:ilvl w:val="0"/>
          <w:numId w:val="38"/>
        </w:numPr>
        <w:spacing w:line="560" w:lineRule="exact"/>
        <w:rPr>
          <w:rFonts w:ascii="楷体_GB2312" w:eastAsia="楷体_GB2312"/>
          <w:b/>
          <w:sz w:val="32"/>
        </w:rPr>
      </w:pPr>
      <w:r>
        <w:rPr>
          <w:rFonts w:eastAsia="楷体_GB2312" w:hint="eastAsia"/>
          <w:sz w:val="28"/>
        </w:rPr>
        <w:t>加强会议决议的执行度，由办公室负责催办、督促执行，提高会议的效率。</w:t>
      </w:r>
      <w:bookmarkEnd w:id="39"/>
    </w:p>
    <w:p w14:paraId="09ECCD90" w14:textId="77777777" w:rsidR="003336C7" w:rsidRDefault="003336C7" w:rsidP="009F31A8">
      <w:pPr>
        <w:pStyle w:val="2"/>
      </w:pPr>
      <w:bookmarkStart w:id="40" w:name="_Toc158344741"/>
      <w:bookmarkStart w:id="41" w:name="_Toc384210163"/>
      <w:bookmarkStart w:id="42" w:name="_Toc157139184"/>
      <w:r>
        <w:rPr>
          <w:rFonts w:hint="eastAsia"/>
        </w:rPr>
        <w:t>十二、固定资产及低值易耗品的管理规定</w:t>
      </w:r>
      <w:bookmarkEnd w:id="40"/>
      <w:bookmarkEnd w:id="41"/>
    </w:p>
    <w:p w14:paraId="5C96B0FA" w14:textId="77777777" w:rsidR="003336C7" w:rsidRDefault="003336C7" w:rsidP="009F31A8">
      <w:pPr>
        <w:numPr>
          <w:ilvl w:val="0"/>
          <w:numId w:val="21"/>
        </w:numPr>
        <w:spacing w:line="460" w:lineRule="exact"/>
        <w:ind w:left="357" w:hanging="357"/>
        <w:rPr>
          <w:rFonts w:ascii="楷体_GB2312" w:eastAsia="楷体_GB2312"/>
          <w:sz w:val="28"/>
        </w:rPr>
      </w:pPr>
      <w:r>
        <w:rPr>
          <w:rFonts w:ascii="楷体_GB2312" w:eastAsia="楷体_GB2312" w:hint="eastAsia"/>
          <w:sz w:val="28"/>
        </w:rPr>
        <w:t>固定资产及低值易耗品的购买及管理由办公室负责。公司统一需要的及各部门所需均应先填写《采购申请单》（提供打印件），按照一定的审批程序经批准后方可购置。</w:t>
      </w:r>
    </w:p>
    <w:p w14:paraId="1C105258" w14:textId="77777777" w:rsidR="003336C7" w:rsidRDefault="003336C7" w:rsidP="009F31A8">
      <w:pPr>
        <w:numPr>
          <w:ilvl w:val="0"/>
          <w:numId w:val="21"/>
        </w:numPr>
        <w:spacing w:line="460" w:lineRule="exact"/>
        <w:ind w:left="357" w:hanging="357"/>
        <w:rPr>
          <w:rFonts w:ascii="楷体_GB2312" w:eastAsia="楷体_GB2312"/>
          <w:sz w:val="28"/>
        </w:rPr>
      </w:pPr>
      <w:r>
        <w:rPr>
          <w:rFonts w:ascii="楷体_GB2312" w:eastAsia="楷体_GB2312" w:hint="eastAsia"/>
          <w:sz w:val="28"/>
        </w:rPr>
        <w:lastRenderedPageBreak/>
        <w:t>凡购买单价或批量</w:t>
      </w:r>
      <w:r>
        <w:rPr>
          <w:rFonts w:eastAsia="楷体_GB2312" w:hint="eastAsia"/>
          <w:sz w:val="28"/>
        </w:rPr>
        <w:t>2000</w:t>
      </w:r>
      <w:r>
        <w:rPr>
          <w:rFonts w:ascii="楷体_GB2312" w:eastAsia="楷体_GB2312" w:hint="eastAsia"/>
          <w:sz w:val="28"/>
        </w:rPr>
        <w:t>元以上、耐用期一年以上、能独立使用的仪器设备，按固定资产进行管理。具体做法是：</w:t>
      </w:r>
    </w:p>
    <w:p w14:paraId="3933C68C" w14:textId="77777777" w:rsidR="003336C7" w:rsidRDefault="003336C7" w:rsidP="009F31A8">
      <w:pPr>
        <w:numPr>
          <w:ilvl w:val="0"/>
          <w:numId w:val="22"/>
        </w:numPr>
        <w:spacing w:line="460" w:lineRule="exact"/>
        <w:rPr>
          <w:rFonts w:ascii="楷体_GB2312" w:eastAsia="楷体_GB2312"/>
          <w:sz w:val="28"/>
        </w:rPr>
      </w:pPr>
      <w:r>
        <w:rPr>
          <w:rFonts w:ascii="楷体_GB2312" w:eastAsia="楷体_GB2312" w:hint="eastAsia"/>
          <w:sz w:val="28"/>
        </w:rPr>
        <w:t>采购人员应首先对所购仪器设备进行询价、比价，经主管人员批准后方可进行购买活动，主管人员必须对采购过程进行合理管理。</w:t>
      </w:r>
    </w:p>
    <w:p w14:paraId="1254B4C4" w14:textId="77777777" w:rsidR="003336C7" w:rsidRDefault="003336C7" w:rsidP="009F31A8">
      <w:pPr>
        <w:numPr>
          <w:ilvl w:val="0"/>
          <w:numId w:val="22"/>
        </w:numPr>
        <w:spacing w:line="460" w:lineRule="exact"/>
        <w:rPr>
          <w:rFonts w:ascii="楷体_GB2312" w:eastAsia="楷体_GB2312"/>
          <w:sz w:val="28"/>
        </w:rPr>
      </w:pPr>
      <w:r>
        <w:rPr>
          <w:rFonts w:ascii="楷体_GB2312" w:eastAsia="楷体_GB2312" w:hint="eastAsia"/>
          <w:sz w:val="28"/>
        </w:rPr>
        <w:t>采购人员购置后，先到办公室财产管理主管人员处验收，填写固定资产卡片（一式二份）和标签，由主管人员登记、建帐。卡片一份由办公室存档，一份由使用人保存。</w:t>
      </w:r>
    </w:p>
    <w:p w14:paraId="56A776C1" w14:textId="77777777" w:rsidR="003336C7" w:rsidRDefault="003336C7" w:rsidP="009F31A8">
      <w:pPr>
        <w:numPr>
          <w:ilvl w:val="0"/>
          <w:numId w:val="22"/>
        </w:numPr>
        <w:spacing w:line="460" w:lineRule="exact"/>
        <w:rPr>
          <w:rFonts w:ascii="楷体_GB2312" w:eastAsia="楷体_GB2312"/>
          <w:sz w:val="28"/>
        </w:rPr>
      </w:pPr>
      <w:r>
        <w:rPr>
          <w:rFonts w:ascii="楷体_GB2312" w:eastAsia="楷体_GB2312" w:hint="eastAsia"/>
          <w:sz w:val="28"/>
        </w:rPr>
        <w:t>购货人</w:t>
      </w:r>
      <w:proofErr w:type="gramStart"/>
      <w:r>
        <w:rPr>
          <w:rFonts w:ascii="楷体_GB2312" w:eastAsia="楷体_GB2312" w:hint="eastAsia"/>
          <w:sz w:val="28"/>
        </w:rPr>
        <w:t>凭财产</w:t>
      </w:r>
      <w:proofErr w:type="gramEnd"/>
      <w:r>
        <w:rPr>
          <w:rFonts w:ascii="楷体_GB2312" w:eastAsia="楷体_GB2312" w:hint="eastAsia"/>
          <w:sz w:val="28"/>
        </w:rPr>
        <w:t>管理人员建卡确认和发票，按财务规定办理报销手续，未建卡的固定资产不得</w:t>
      </w:r>
      <w:proofErr w:type="gramStart"/>
      <w:r>
        <w:rPr>
          <w:rFonts w:ascii="楷体_GB2312" w:eastAsia="楷体_GB2312" w:hint="eastAsia"/>
          <w:sz w:val="28"/>
        </w:rPr>
        <w:t>报帐</w:t>
      </w:r>
      <w:proofErr w:type="gramEnd"/>
      <w:r>
        <w:rPr>
          <w:rFonts w:ascii="楷体_GB2312" w:eastAsia="楷体_GB2312" w:hint="eastAsia"/>
          <w:sz w:val="28"/>
        </w:rPr>
        <w:t>。</w:t>
      </w:r>
    </w:p>
    <w:p w14:paraId="7183A2C0" w14:textId="77777777" w:rsidR="003336C7" w:rsidRDefault="003336C7" w:rsidP="009F31A8">
      <w:pPr>
        <w:numPr>
          <w:ilvl w:val="0"/>
          <w:numId w:val="22"/>
        </w:numPr>
        <w:spacing w:line="460" w:lineRule="exact"/>
        <w:rPr>
          <w:rFonts w:ascii="楷体_GB2312" w:eastAsia="楷体_GB2312"/>
          <w:sz w:val="28"/>
        </w:rPr>
      </w:pPr>
      <w:r>
        <w:rPr>
          <w:rFonts w:ascii="楷体_GB2312" w:eastAsia="楷体_GB2312" w:hint="eastAsia"/>
          <w:sz w:val="28"/>
        </w:rPr>
        <w:t>财产管理人员有固定资产帐、卡各一份，对仪器设备的购入、调进、调出、报废、报失等情况详细记载，定期组织核对，清点实物，保持帐、物、卡相符，并接受上级主管部门的检查。</w:t>
      </w:r>
    </w:p>
    <w:p w14:paraId="62079B61" w14:textId="77777777" w:rsidR="003336C7" w:rsidRDefault="003336C7" w:rsidP="009F31A8">
      <w:pPr>
        <w:numPr>
          <w:ilvl w:val="0"/>
          <w:numId w:val="22"/>
        </w:numPr>
        <w:spacing w:line="460" w:lineRule="exact"/>
        <w:rPr>
          <w:rFonts w:ascii="楷体_GB2312" w:eastAsia="楷体_GB2312"/>
          <w:sz w:val="28"/>
        </w:rPr>
      </w:pPr>
      <w:r>
        <w:rPr>
          <w:rFonts w:ascii="楷体_GB2312" w:eastAsia="楷体_GB2312" w:hint="eastAsia"/>
          <w:sz w:val="28"/>
        </w:rPr>
        <w:t>使用人员应保管好自己的固定资产卡，做好仪器设备的使用、维护、保管，发生事故及时上报。凡属责任事故，当事人要承担责任和经济赔偿。调离原工作岗位前，应先办理移交并到办公室办理确认。</w:t>
      </w:r>
    </w:p>
    <w:p w14:paraId="58E0CD5A" w14:textId="77777777" w:rsidR="003336C7" w:rsidRDefault="003336C7" w:rsidP="009F31A8">
      <w:pPr>
        <w:numPr>
          <w:ilvl w:val="0"/>
          <w:numId w:val="21"/>
        </w:numPr>
        <w:spacing w:line="460" w:lineRule="exact"/>
        <w:rPr>
          <w:rFonts w:ascii="楷体_GB2312" w:eastAsia="楷体_GB2312"/>
          <w:sz w:val="28"/>
        </w:rPr>
      </w:pPr>
      <w:r>
        <w:rPr>
          <w:rFonts w:ascii="楷体_GB2312" w:eastAsia="楷体_GB2312" w:hint="eastAsia"/>
          <w:sz w:val="28"/>
        </w:rPr>
        <w:t>凡购买单价低于</w:t>
      </w:r>
      <w:r>
        <w:rPr>
          <w:rFonts w:eastAsia="楷体_GB2312" w:hint="eastAsia"/>
          <w:sz w:val="28"/>
        </w:rPr>
        <w:t>2000</w:t>
      </w:r>
      <w:r>
        <w:rPr>
          <w:rFonts w:ascii="楷体_GB2312" w:eastAsia="楷体_GB2312" w:hint="eastAsia"/>
          <w:sz w:val="28"/>
        </w:rPr>
        <w:t>元、高于</w:t>
      </w:r>
      <w:r>
        <w:rPr>
          <w:rFonts w:eastAsia="楷体_GB2312" w:hint="eastAsia"/>
          <w:sz w:val="28"/>
        </w:rPr>
        <w:t>300</w:t>
      </w:r>
      <w:r>
        <w:rPr>
          <w:rFonts w:ascii="楷体_GB2312" w:eastAsia="楷体_GB2312" w:hint="eastAsia"/>
          <w:sz w:val="28"/>
        </w:rPr>
        <w:t>元人民币且耐用期一年以上的某些物品也按固定资产进行管理。具体做法是：</w:t>
      </w:r>
    </w:p>
    <w:p w14:paraId="4332CBDD" w14:textId="77777777" w:rsidR="003336C7" w:rsidRDefault="003336C7" w:rsidP="009F31A8">
      <w:pPr>
        <w:numPr>
          <w:ilvl w:val="0"/>
          <w:numId w:val="28"/>
        </w:numPr>
        <w:spacing w:line="460" w:lineRule="exact"/>
        <w:rPr>
          <w:rFonts w:ascii="楷体_GB2312" w:eastAsia="楷体_GB2312"/>
          <w:sz w:val="28"/>
        </w:rPr>
      </w:pPr>
      <w:r>
        <w:rPr>
          <w:rFonts w:ascii="楷体_GB2312" w:eastAsia="楷体_GB2312" w:hint="eastAsia"/>
          <w:sz w:val="28"/>
        </w:rPr>
        <w:t>购物人将所</w:t>
      </w:r>
      <w:proofErr w:type="gramStart"/>
      <w:r>
        <w:rPr>
          <w:rFonts w:ascii="楷体_GB2312" w:eastAsia="楷体_GB2312" w:hint="eastAsia"/>
          <w:sz w:val="28"/>
        </w:rPr>
        <w:t>购物品交办公室</w:t>
      </w:r>
      <w:proofErr w:type="gramEnd"/>
      <w:r>
        <w:rPr>
          <w:rFonts w:ascii="楷体_GB2312" w:eastAsia="楷体_GB2312" w:hint="eastAsia"/>
          <w:sz w:val="28"/>
        </w:rPr>
        <w:t>财产管理人员登记建帐，并在购物发票上签名验收。</w:t>
      </w:r>
    </w:p>
    <w:p w14:paraId="0EC3B2C8" w14:textId="77777777" w:rsidR="003336C7" w:rsidRDefault="003336C7" w:rsidP="009F31A8">
      <w:pPr>
        <w:numPr>
          <w:ilvl w:val="0"/>
          <w:numId w:val="28"/>
        </w:numPr>
        <w:spacing w:line="460" w:lineRule="exact"/>
        <w:rPr>
          <w:rFonts w:ascii="楷体_GB2312" w:eastAsia="楷体_GB2312"/>
          <w:sz w:val="28"/>
        </w:rPr>
      </w:pPr>
      <w:r>
        <w:rPr>
          <w:rFonts w:ascii="楷体_GB2312" w:eastAsia="楷体_GB2312" w:hint="eastAsia"/>
          <w:sz w:val="28"/>
        </w:rPr>
        <w:t>购物人</w:t>
      </w:r>
      <w:proofErr w:type="gramStart"/>
      <w:r>
        <w:rPr>
          <w:rFonts w:ascii="楷体_GB2312" w:eastAsia="楷体_GB2312" w:hint="eastAsia"/>
          <w:sz w:val="28"/>
        </w:rPr>
        <w:t>持经财产</w:t>
      </w:r>
      <w:proofErr w:type="gramEnd"/>
      <w:r>
        <w:rPr>
          <w:rFonts w:ascii="楷体_GB2312" w:eastAsia="楷体_GB2312" w:hint="eastAsia"/>
          <w:sz w:val="28"/>
        </w:rPr>
        <w:t>管理人员签名验收的发票按财务规定办理报销手续。</w:t>
      </w:r>
    </w:p>
    <w:p w14:paraId="04AE5FCD" w14:textId="77777777" w:rsidR="003336C7" w:rsidRDefault="003336C7" w:rsidP="009F31A8">
      <w:pPr>
        <w:numPr>
          <w:ilvl w:val="0"/>
          <w:numId w:val="28"/>
        </w:numPr>
        <w:spacing w:line="460" w:lineRule="exact"/>
        <w:rPr>
          <w:rFonts w:ascii="楷体_GB2312" w:eastAsia="楷体_GB2312"/>
          <w:sz w:val="28"/>
        </w:rPr>
      </w:pPr>
      <w:r>
        <w:rPr>
          <w:rFonts w:ascii="楷体_GB2312" w:eastAsia="楷体_GB2312" w:hint="eastAsia"/>
          <w:sz w:val="28"/>
        </w:rPr>
        <w:t>使用人办理领用或借用手续，并做好所用物品的维护和保管，损坏和丢失均由当事人负责赔偿，调离原岗位时，应先办理归还手续。</w:t>
      </w:r>
    </w:p>
    <w:p w14:paraId="309DF757" w14:textId="77777777" w:rsidR="003336C7" w:rsidRDefault="003336C7" w:rsidP="009F31A8">
      <w:pPr>
        <w:numPr>
          <w:ilvl w:val="0"/>
          <w:numId w:val="37"/>
        </w:numPr>
        <w:rPr>
          <w:rFonts w:ascii="楷体_GB2312" w:eastAsia="楷体_GB2312"/>
          <w:b/>
          <w:sz w:val="30"/>
        </w:rPr>
      </w:pPr>
      <w:r>
        <w:rPr>
          <w:rFonts w:ascii="楷体_GB2312" w:eastAsia="楷体_GB2312" w:hint="eastAsia"/>
          <w:sz w:val="28"/>
        </w:rPr>
        <w:t>其它低值易耗品的采购、验收、保管、分发由办公室指派不同人员负责。购物人凭由验收人签名的发票按财务规定报销。</w:t>
      </w:r>
    </w:p>
    <w:p w14:paraId="3726A377" w14:textId="77777777" w:rsidR="003336C7" w:rsidRDefault="003336C7" w:rsidP="009F31A8">
      <w:pPr>
        <w:numPr>
          <w:ilvl w:val="0"/>
          <w:numId w:val="37"/>
        </w:numPr>
        <w:rPr>
          <w:rFonts w:ascii="楷体_GB2312" w:eastAsia="楷体_GB2312"/>
          <w:b/>
          <w:sz w:val="30"/>
        </w:rPr>
      </w:pPr>
      <w:r>
        <w:rPr>
          <w:rFonts w:ascii="楷体_GB2312" w:eastAsia="楷体_GB2312" w:hint="eastAsia"/>
          <w:sz w:val="28"/>
        </w:rPr>
        <w:t>办公用品的管理发放办法如下：</w:t>
      </w:r>
    </w:p>
    <w:p w14:paraId="6059E46B" w14:textId="77777777" w:rsidR="003336C7" w:rsidRDefault="003336C7" w:rsidP="009F31A8">
      <w:pPr>
        <w:numPr>
          <w:ilvl w:val="0"/>
          <w:numId w:val="29"/>
        </w:numPr>
        <w:tabs>
          <w:tab w:val="clear" w:pos="737"/>
          <w:tab w:val="num" w:pos="1077"/>
        </w:tabs>
        <w:spacing w:line="360" w:lineRule="auto"/>
        <w:ind w:left="1077"/>
        <w:rPr>
          <w:rFonts w:ascii="楷体_GB2312" w:eastAsia="楷体_GB2312"/>
          <w:sz w:val="28"/>
        </w:rPr>
      </w:pPr>
      <w:r>
        <w:rPr>
          <w:rFonts w:ascii="楷体_GB2312" w:eastAsia="楷体_GB2312" w:hint="eastAsia"/>
          <w:sz w:val="28"/>
        </w:rPr>
        <w:lastRenderedPageBreak/>
        <w:t>办公用品的分类和使用期限：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4680"/>
        <w:gridCol w:w="2112"/>
      </w:tblGrid>
      <w:tr w:rsidR="003336C7" w14:paraId="5EBABF25" w14:textId="77777777" w:rsidTr="003101C8">
        <w:tc>
          <w:tcPr>
            <w:tcW w:w="1260" w:type="dxa"/>
            <w:vAlign w:val="center"/>
          </w:tcPr>
          <w:p w14:paraId="739CD50E" w14:textId="77777777" w:rsidR="003336C7" w:rsidRDefault="003336C7" w:rsidP="003101C8">
            <w:pPr>
              <w:spacing w:line="360" w:lineRule="auto"/>
              <w:jc w:val="center"/>
              <w:rPr>
                <w:rFonts w:ascii="楷体_GB2312" w:eastAsia="楷体_GB2312"/>
                <w:b/>
              </w:rPr>
            </w:pPr>
            <w:r>
              <w:rPr>
                <w:rFonts w:ascii="楷体_GB2312" w:eastAsia="楷体_GB2312" w:hint="eastAsia"/>
                <w:b/>
              </w:rPr>
              <w:t>分  类</w:t>
            </w:r>
          </w:p>
        </w:tc>
        <w:tc>
          <w:tcPr>
            <w:tcW w:w="4680" w:type="dxa"/>
            <w:vAlign w:val="center"/>
          </w:tcPr>
          <w:p w14:paraId="62A66169" w14:textId="77777777" w:rsidR="003336C7" w:rsidRDefault="003336C7" w:rsidP="003101C8">
            <w:pPr>
              <w:spacing w:line="360" w:lineRule="auto"/>
              <w:jc w:val="center"/>
              <w:rPr>
                <w:rFonts w:ascii="楷体_GB2312" w:eastAsia="楷体_GB2312"/>
                <w:b/>
              </w:rPr>
            </w:pPr>
            <w:r>
              <w:rPr>
                <w:rFonts w:ascii="楷体_GB2312" w:eastAsia="楷体_GB2312" w:hint="eastAsia"/>
                <w:b/>
              </w:rPr>
              <w:t>具体办公用品</w:t>
            </w:r>
          </w:p>
        </w:tc>
        <w:tc>
          <w:tcPr>
            <w:tcW w:w="2112" w:type="dxa"/>
            <w:vAlign w:val="center"/>
          </w:tcPr>
          <w:p w14:paraId="23F3E591" w14:textId="77777777" w:rsidR="003336C7" w:rsidRDefault="003336C7" w:rsidP="003101C8">
            <w:pPr>
              <w:spacing w:line="360" w:lineRule="auto"/>
              <w:jc w:val="center"/>
              <w:rPr>
                <w:rFonts w:ascii="楷体_GB2312" w:eastAsia="楷体_GB2312"/>
                <w:b/>
              </w:rPr>
            </w:pPr>
            <w:r>
              <w:rPr>
                <w:rFonts w:ascii="楷体_GB2312" w:eastAsia="楷体_GB2312" w:hint="eastAsia"/>
                <w:b/>
              </w:rPr>
              <w:t>使用期限</w:t>
            </w:r>
          </w:p>
        </w:tc>
      </w:tr>
      <w:tr w:rsidR="003336C7" w14:paraId="0A850EC6" w14:textId="77777777" w:rsidTr="003101C8">
        <w:trPr>
          <w:cantSplit/>
        </w:trPr>
        <w:tc>
          <w:tcPr>
            <w:tcW w:w="1260" w:type="dxa"/>
            <w:vMerge w:val="restart"/>
            <w:vAlign w:val="center"/>
          </w:tcPr>
          <w:p w14:paraId="3D43D59E" w14:textId="77777777" w:rsidR="003336C7" w:rsidRDefault="003336C7" w:rsidP="003101C8">
            <w:pPr>
              <w:spacing w:line="360" w:lineRule="auto"/>
              <w:jc w:val="center"/>
              <w:rPr>
                <w:rFonts w:ascii="楷体_GB2312" w:eastAsia="楷体_GB2312"/>
              </w:rPr>
            </w:pPr>
            <w:r>
              <w:rPr>
                <w:rFonts w:ascii="楷体_GB2312" w:eastAsia="楷体_GB2312" w:hint="eastAsia"/>
              </w:rPr>
              <w:t>消耗性</w:t>
            </w:r>
          </w:p>
          <w:p w14:paraId="6E66ECCE" w14:textId="77777777" w:rsidR="003336C7" w:rsidRDefault="003336C7" w:rsidP="003101C8">
            <w:pPr>
              <w:spacing w:line="360" w:lineRule="auto"/>
              <w:jc w:val="center"/>
              <w:rPr>
                <w:rFonts w:ascii="楷体_GB2312" w:eastAsia="楷体_GB2312"/>
              </w:rPr>
            </w:pPr>
            <w:r>
              <w:rPr>
                <w:rFonts w:ascii="楷体_GB2312" w:eastAsia="楷体_GB2312" w:hint="eastAsia"/>
              </w:rPr>
              <w:t>办公用品</w:t>
            </w:r>
          </w:p>
        </w:tc>
        <w:tc>
          <w:tcPr>
            <w:tcW w:w="4680" w:type="dxa"/>
          </w:tcPr>
          <w:p w14:paraId="7D9795F1" w14:textId="77777777" w:rsidR="003336C7" w:rsidRDefault="003336C7" w:rsidP="003101C8">
            <w:pPr>
              <w:spacing w:line="360" w:lineRule="auto"/>
              <w:rPr>
                <w:rFonts w:ascii="楷体_GB2312" w:eastAsia="楷体_GB2312"/>
              </w:rPr>
            </w:pPr>
            <w:r>
              <w:rPr>
                <w:rFonts w:ascii="楷体_GB2312" w:eastAsia="楷体_GB2312" w:hint="eastAsia"/>
              </w:rPr>
              <w:t>便笺、信纸、复写纸、信封、绘图纸、公文袋、复印机碳粉 、打印机墨盒、打印纸、复印纸、印章、印油、订书钉、大头针、回形针、小夹子、胶水、胶纸、双面胶、标签纸、涂改液、单页夹、</w:t>
            </w:r>
            <w:proofErr w:type="gramStart"/>
            <w:r>
              <w:rPr>
                <w:rFonts w:ascii="楷体_GB2312" w:eastAsia="楷体_GB2312" w:hint="eastAsia"/>
              </w:rPr>
              <w:t>抽杆夹</w:t>
            </w:r>
            <w:proofErr w:type="gramEnd"/>
            <w:r>
              <w:rPr>
                <w:rFonts w:ascii="楷体_GB2312" w:eastAsia="楷体_GB2312" w:hint="eastAsia"/>
              </w:rPr>
              <w:t xml:space="preserve">、记事贴、笔记本、自动铅笔芯、其他 </w:t>
            </w:r>
          </w:p>
        </w:tc>
        <w:tc>
          <w:tcPr>
            <w:tcW w:w="2112" w:type="dxa"/>
            <w:vAlign w:val="center"/>
          </w:tcPr>
          <w:p w14:paraId="3B60292D" w14:textId="77777777" w:rsidR="003336C7" w:rsidRDefault="003336C7" w:rsidP="003101C8">
            <w:pPr>
              <w:spacing w:line="360" w:lineRule="auto"/>
              <w:jc w:val="center"/>
              <w:rPr>
                <w:rFonts w:ascii="楷体_GB2312" w:eastAsia="楷体_GB2312"/>
              </w:rPr>
            </w:pPr>
            <w:r>
              <w:rPr>
                <w:rFonts w:ascii="楷体_GB2312" w:eastAsia="楷体_GB2312" w:hint="eastAsia"/>
              </w:rPr>
              <w:t>根据使用情况</w:t>
            </w:r>
          </w:p>
          <w:p w14:paraId="7318691A" w14:textId="77777777" w:rsidR="003336C7" w:rsidRDefault="003336C7" w:rsidP="003101C8">
            <w:pPr>
              <w:spacing w:line="360" w:lineRule="auto"/>
              <w:jc w:val="center"/>
              <w:rPr>
                <w:rFonts w:ascii="楷体_GB2312" w:eastAsia="楷体_GB2312"/>
              </w:rPr>
            </w:pPr>
            <w:r>
              <w:rPr>
                <w:rFonts w:ascii="楷体_GB2312" w:eastAsia="楷体_GB2312" w:hint="eastAsia"/>
              </w:rPr>
              <w:t>适当领取</w:t>
            </w:r>
          </w:p>
        </w:tc>
      </w:tr>
      <w:tr w:rsidR="003336C7" w14:paraId="6921AFEB" w14:textId="77777777" w:rsidTr="003101C8">
        <w:trPr>
          <w:cantSplit/>
        </w:trPr>
        <w:tc>
          <w:tcPr>
            <w:tcW w:w="1260" w:type="dxa"/>
            <w:vMerge/>
            <w:vAlign w:val="center"/>
          </w:tcPr>
          <w:p w14:paraId="2D946D04" w14:textId="77777777" w:rsidR="003336C7" w:rsidRDefault="003336C7" w:rsidP="003101C8">
            <w:pPr>
              <w:spacing w:line="360" w:lineRule="auto"/>
              <w:jc w:val="center"/>
              <w:rPr>
                <w:rFonts w:ascii="楷体_GB2312" w:eastAsia="楷体_GB2312"/>
              </w:rPr>
            </w:pPr>
          </w:p>
        </w:tc>
        <w:tc>
          <w:tcPr>
            <w:tcW w:w="4680" w:type="dxa"/>
          </w:tcPr>
          <w:p w14:paraId="3226F6F0" w14:textId="77777777" w:rsidR="003336C7" w:rsidRDefault="003336C7" w:rsidP="003101C8">
            <w:pPr>
              <w:spacing w:line="360" w:lineRule="auto"/>
              <w:rPr>
                <w:rFonts w:ascii="楷体_GB2312" w:eastAsia="楷体_GB2312"/>
              </w:rPr>
            </w:pPr>
            <w:r>
              <w:rPr>
                <w:rFonts w:ascii="楷体_GB2312" w:eastAsia="楷体_GB2312" w:hint="eastAsia"/>
              </w:rPr>
              <w:t>签字笔、圆珠笔芯</w:t>
            </w:r>
          </w:p>
        </w:tc>
        <w:tc>
          <w:tcPr>
            <w:tcW w:w="2112" w:type="dxa"/>
            <w:vAlign w:val="center"/>
          </w:tcPr>
          <w:p w14:paraId="1BDC2FC7" w14:textId="77777777" w:rsidR="003336C7" w:rsidRDefault="003336C7" w:rsidP="003101C8">
            <w:pPr>
              <w:spacing w:line="360" w:lineRule="auto"/>
              <w:jc w:val="center"/>
              <w:rPr>
                <w:rFonts w:ascii="楷体_GB2312" w:eastAsia="楷体_GB2312"/>
              </w:rPr>
            </w:pPr>
            <w:r>
              <w:rPr>
                <w:rFonts w:eastAsia="楷体_GB2312" w:hint="eastAsia"/>
              </w:rPr>
              <w:t>2</w:t>
            </w:r>
            <w:r>
              <w:rPr>
                <w:rFonts w:ascii="楷体_GB2312" w:eastAsia="楷体_GB2312" w:hint="eastAsia"/>
              </w:rPr>
              <w:t>个月领</w:t>
            </w:r>
            <w:r>
              <w:rPr>
                <w:rFonts w:eastAsia="楷体_GB2312" w:hint="eastAsia"/>
              </w:rPr>
              <w:t>1</w:t>
            </w:r>
            <w:r>
              <w:rPr>
                <w:rFonts w:ascii="楷体_GB2312" w:eastAsia="楷体_GB2312" w:hint="eastAsia"/>
              </w:rPr>
              <w:t>支</w:t>
            </w:r>
          </w:p>
        </w:tc>
      </w:tr>
      <w:tr w:rsidR="003336C7" w14:paraId="1BFBD17A" w14:textId="77777777" w:rsidTr="003101C8">
        <w:trPr>
          <w:cantSplit/>
          <w:trHeight w:val="470"/>
        </w:trPr>
        <w:tc>
          <w:tcPr>
            <w:tcW w:w="1260" w:type="dxa"/>
            <w:vMerge w:val="restart"/>
            <w:vAlign w:val="center"/>
          </w:tcPr>
          <w:p w14:paraId="4C66C747" w14:textId="77777777" w:rsidR="003336C7" w:rsidRDefault="003336C7" w:rsidP="003101C8">
            <w:pPr>
              <w:spacing w:line="360" w:lineRule="auto"/>
              <w:jc w:val="center"/>
              <w:rPr>
                <w:rFonts w:ascii="楷体_GB2312" w:eastAsia="楷体_GB2312"/>
              </w:rPr>
            </w:pPr>
            <w:r>
              <w:rPr>
                <w:rFonts w:ascii="楷体_GB2312" w:eastAsia="楷体_GB2312" w:hint="eastAsia"/>
              </w:rPr>
              <w:t>个人使用的耐用品</w:t>
            </w:r>
          </w:p>
        </w:tc>
        <w:tc>
          <w:tcPr>
            <w:tcW w:w="4680" w:type="dxa"/>
            <w:vAlign w:val="center"/>
          </w:tcPr>
          <w:p w14:paraId="1DF7C0C4" w14:textId="77777777" w:rsidR="003336C7" w:rsidRDefault="003336C7" w:rsidP="003101C8">
            <w:pPr>
              <w:spacing w:line="360" w:lineRule="auto"/>
              <w:rPr>
                <w:rFonts w:ascii="楷体_GB2312" w:eastAsia="楷体_GB2312"/>
              </w:rPr>
            </w:pPr>
            <w:r>
              <w:rPr>
                <w:rFonts w:ascii="楷体_GB2312" w:eastAsia="楷体_GB2312" w:hint="eastAsia"/>
              </w:rPr>
              <w:t>剪刀、裁纸刀、计算器、直尺、订书机、笔刨、笔筒、自动铅笔、圆珠笔、磁盘</w:t>
            </w:r>
          </w:p>
        </w:tc>
        <w:tc>
          <w:tcPr>
            <w:tcW w:w="2112" w:type="dxa"/>
            <w:vAlign w:val="center"/>
          </w:tcPr>
          <w:p w14:paraId="44AAEE1A" w14:textId="77777777" w:rsidR="003336C7" w:rsidRDefault="003336C7" w:rsidP="003101C8">
            <w:pPr>
              <w:spacing w:line="360" w:lineRule="auto"/>
              <w:jc w:val="center"/>
              <w:rPr>
                <w:rFonts w:ascii="楷体_GB2312" w:eastAsia="楷体_GB2312"/>
              </w:rPr>
            </w:pPr>
            <w:r>
              <w:rPr>
                <w:rFonts w:ascii="楷体_GB2312" w:eastAsia="楷体_GB2312" w:hint="eastAsia"/>
              </w:rPr>
              <w:t>使用至报废</w:t>
            </w:r>
          </w:p>
          <w:p w14:paraId="6C7D3F8C" w14:textId="77777777" w:rsidR="003336C7" w:rsidRDefault="003336C7" w:rsidP="003101C8">
            <w:pPr>
              <w:spacing w:line="360" w:lineRule="auto"/>
              <w:jc w:val="center"/>
              <w:rPr>
                <w:rFonts w:ascii="楷体_GB2312" w:eastAsia="楷体_GB2312"/>
              </w:rPr>
            </w:pPr>
            <w:r>
              <w:rPr>
                <w:rFonts w:ascii="楷体_GB2312" w:eastAsia="楷体_GB2312" w:hint="eastAsia"/>
              </w:rPr>
              <w:t>以旧换新</w:t>
            </w:r>
          </w:p>
        </w:tc>
      </w:tr>
      <w:tr w:rsidR="003336C7" w14:paraId="430C03F9" w14:textId="77777777" w:rsidTr="003101C8">
        <w:trPr>
          <w:cantSplit/>
          <w:trHeight w:val="470"/>
        </w:trPr>
        <w:tc>
          <w:tcPr>
            <w:tcW w:w="1260" w:type="dxa"/>
            <w:vMerge/>
            <w:vAlign w:val="center"/>
          </w:tcPr>
          <w:p w14:paraId="269FF34A" w14:textId="77777777" w:rsidR="003336C7" w:rsidRDefault="003336C7" w:rsidP="003101C8">
            <w:pPr>
              <w:spacing w:line="360" w:lineRule="auto"/>
              <w:jc w:val="center"/>
              <w:rPr>
                <w:rFonts w:ascii="楷体_GB2312" w:eastAsia="楷体_GB2312"/>
              </w:rPr>
            </w:pPr>
          </w:p>
        </w:tc>
        <w:tc>
          <w:tcPr>
            <w:tcW w:w="4680" w:type="dxa"/>
            <w:vAlign w:val="center"/>
          </w:tcPr>
          <w:p w14:paraId="614519AD" w14:textId="77777777" w:rsidR="003336C7" w:rsidRDefault="003336C7" w:rsidP="003101C8">
            <w:pPr>
              <w:spacing w:line="360" w:lineRule="auto"/>
              <w:rPr>
                <w:rFonts w:ascii="楷体_GB2312" w:eastAsia="楷体_GB2312"/>
              </w:rPr>
            </w:pPr>
            <w:r>
              <w:rPr>
                <w:rFonts w:ascii="楷体_GB2312" w:eastAsia="楷体_GB2312" w:hint="eastAsia"/>
              </w:rPr>
              <w:t>办公桌、办公椅、电脑、电话、衣架</w:t>
            </w:r>
          </w:p>
        </w:tc>
        <w:tc>
          <w:tcPr>
            <w:tcW w:w="2112" w:type="dxa"/>
            <w:vAlign w:val="center"/>
          </w:tcPr>
          <w:p w14:paraId="32F6D9BD" w14:textId="77777777" w:rsidR="003336C7" w:rsidRDefault="003336C7" w:rsidP="003101C8">
            <w:pPr>
              <w:spacing w:line="360" w:lineRule="auto"/>
              <w:jc w:val="center"/>
              <w:rPr>
                <w:rFonts w:ascii="楷体_GB2312" w:eastAsia="楷体_GB2312"/>
              </w:rPr>
            </w:pPr>
            <w:r>
              <w:rPr>
                <w:rFonts w:ascii="楷体_GB2312" w:eastAsia="楷体_GB2312" w:hint="eastAsia"/>
              </w:rPr>
              <w:t>一次性领用</w:t>
            </w:r>
          </w:p>
        </w:tc>
      </w:tr>
      <w:tr w:rsidR="003336C7" w14:paraId="1AC1F86B" w14:textId="77777777" w:rsidTr="003101C8">
        <w:trPr>
          <w:cantSplit/>
          <w:trHeight w:val="470"/>
        </w:trPr>
        <w:tc>
          <w:tcPr>
            <w:tcW w:w="1260" w:type="dxa"/>
            <w:vMerge/>
            <w:vAlign w:val="center"/>
          </w:tcPr>
          <w:p w14:paraId="3F0138E8" w14:textId="77777777" w:rsidR="003336C7" w:rsidRDefault="003336C7" w:rsidP="003101C8">
            <w:pPr>
              <w:spacing w:line="360" w:lineRule="auto"/>
              <w:jc w:val="center"/>
              <w:rPr>
                <w:rFonts w:ascii="楷体_GB2312" w:eastAsia="楷体_GB2312"/>
              </w:rPr>
            </w:pPr>
          </w:p>
        </w:tc>
        <w:tc>
          <w:tcPr>
            <w:tcW w:w="4680" w:type="dxa"/>
            <w:vAlign w:val="center"/>
          </w:tcPr>
          <w:p w14:paraId="2CF0E0C4" w14:textId="77777777" w:rsidR="003336C7" w:rsidRDefault="003336C7" w:rsidP="003101C8">
            <w:pPr>
              <w:spacing w:line="360" w:lineRule="auto"/>
              <w:rPr>
                <w:rFonts w:ascii="楷体_GB2312" w:eastAsia="楷体_GB2312"/>
              </w:rPr>
            </w:pPr>
            <w:r>
              <w:rPr>
                <w:rFonts w:ascii="楷体_GB2312" w:eastAsia="楷体_GB2312" w:hint="eastAsia"/>
              </w:rPr>
              <w:t>文件盒、各式文件夹、文件架（立、卧）</w:t>
            </w:r>
          </w:p>
        </w:tc>
        <w:tc>
          <w:tcPr>
            <w:tcW w:w="2112" w:type="dxa"/>
            <w:vAlign w:val="center"/>
          </w:tcPr>
          <w:p w14:paraId="2FEB99CB" w14:textId="77777777" w:rsidR="003336C7" w:rsidRDefault="003336C7" w:rsidP="003101C8">
            <w:pPr>
              <w:spacing w:line="360" w:lineRule="auto"/>
              <w:jc w:val="center"/>
              <w:rPr>
                <w:rFonts w:ascii="楷体_GB2312" w:eastAsia="楷体_GB2312"/>
              </w:rPr>
            </w:pPr>
            <w:r>
              <w:rPr>
                <w:rFonts w:ascii="楷体_GB2312" w:eastAsia="楷体_GB2312" w:hint="eastAsia"/>
              </w:rPr>
              <w:t>根据情况</w:t>
            </w:r>
          </w:p>
          <w:p w14:paraId="7C77CB5F" w14:textId="77777777" w:rsidR="003336C7" w:rsidRDefault="003336C7" w:rsidP="003101C8">
            <w:pPr>
              <w:spacing w:line="360" w:lineRule="auto"/>
              <w:jc w:val="center"/>
              <w:rPr>
                <w:rFonts w:ascii="楷体_GB2312" w:eastAsia="楷体_GB2312"/>
              </w:rPr>
            </w:pPr>
            <w:r>
              <w:rPr>
                <w:rFonts w:ascii="楷体_GB2312" w:eastAsia="楷体_GB2312" w:hint="eastAsia"/>
              </w:rPr>
              <w:t>适当领用</w:t>
            </w:r>
          </w:p>
        </w:tc>
      </w:tr>
      <w:tr w:rsidR="003336C7" w14:paraId="2AB6A429" w14:textId="77777777" w:rsidTr="003101C8">
        <w:trPr>
          <w:cantSplit/>
          <w:trHeight w:val="700"/>
        </w:trPr>
        <w:tc>
          <w:tcPr>
            <w:tcW w:w="1260" w:type="dxa"/>
            <w:vMerge w:val="restart"/>
            <w:vAlign w:val="center"/>
          </w:tcPr>
          <w:p w14:paraId="1E63F2EC" w14:textId="77777777" w:rsidR="003336C7" w:rsidRDefault="003336C7" w:rsidP="003101C8">
            <w:pPr>
              <w:spacing w:line="360" w:lineRule="auto"/>
              <w:rPr>
                <w:rFonts w:ascii="楷体_GB2312" w:eastAsia="楷体_GB2312"/>
              </w:rPr>
            </w:pPr>
            <w:r>
              <w:rPr>
                <w:rFonts w:ascii="楷体_GB2312" w:eastAsia="楷体_GB2312" w:hint="eastAsia"/>
              </w:rPr>
              <w:t>非个人</w:t>
            </w:r>
          </w:p>
          <w:p w14:paraId="7B6AF73C" w14:textId="77777777" w:rsidR="003336C7" w:rsidRDefault="003336C7" w:rsidP="003101C8">
            <w:pPr>
              <w:spacing w:line="360" w:lineRule="auto"/>
              <w:rPr>
                <w:rFonts w:ascii="楷体_GB2312" w:eastAsia="楷体_GB2312"/>
              </w:rPr>
            </w:pPr>
            <w:r>
              <w:rPr>
                <w:rFonts w:ascii="楷体_GB2312" w:eastAsia="楷体_GB2312" w:hint="eastAsia"/>
              </w:rPr>
              <w:t>使用的</w:t>
            </w:r>
          </w:p>
          <w:p w14:paraId="519BBF24" w14:textId="77777777" w:rsidR="003336C7" w:rsidRDefault="003336C7" w:rsidP="003101C8">
            <w:pPr>
              <w:spacing w:line="360" w:lineRule="auto"/>
              <w:rPr>
                <w:rFonts w:ascii="楷体_GB2312" w:eastAsia="楷体_GB2312"/>
              </w:rPr>
            </w:pPr>
            <w:r>
              <w:rPr>
                <w:rFonts w:ascii="楷体_GB2312" w:eastAsia="楷体_GB2312" w:hint="eastAsia"/>
              </w:rPr>
              <w:t>耐用品</w:t>
            </w:r>
          </w:p>
        </w:tc>
        <w:tc>
          <w:tcPr>
            <w:tcW w:w="4680" w:type="dxa"/>
            <w:vAlign w:val="center"/>
          </w:tcPr>
          <w:p w14:paraId="5F00BC24" w14:textId="77777777" w:rsidR="003336C7" w:rsidRDefault="003336C7" w:rsidP="003101C8">
            <w:pPr>
              <w:spacing w:line="360" w:lineRule="auto"/>
              <w:rPr>
                <w:rFonts w:ascii="楷体_GB2312" w:eastAsia="楷体_GB2312"/>
              </w:rPr>
            </w:pPr>
            <w:r>
              <w:rPr>
                <w:rFonts w:ascii="楷体_GB2312" w:eastAsia="楷体_GB2312" w:hint="eastAsia"/>
              </w:rPr>
              <w:t>打孔机、绘图仪、绘图笔、档案盒、印盒</w:t>
            </w:r>
          </w:p>
        </w:tc>
        <w:tc>
          <w:tcPr>
            <w:tcW w:w="2112" w:type="dxa"/>
            <w:vAlign w:val="center"/>
          </w:tcPr>
          <w:p w14:paraId="3A3E98C8" w14:textId="77777777" w:rsidR="003336C7" w:rsidRDefault="003336C7" w:rsidP="003101C8">
            <w:pPr>
              <w:spacing w:line="360" w:lineRule="auto"/>
              <w:jc w:val="center"/>
              <w:rPr>
                <w:rFonts w:ascii="楷体_GB2312" w:eastAsia="楷体_GB2312"/>
              </w:rPr>
            </w:pPr>
            <w:r>
              <w:rPr>
                <w:rFonts w:ascii="楷体_GB2312" w:eastAsia="楷体_GB2312" w:hint="eastAsia"/>
              </w:rPr>
              <w:t>以旧换新</w:t>
            </w:r>
          </w:p>
          <w:p w14:paraId="0E77F31F" w14:textId="77777777" w:rsidR="003336C7" w:rsidRDefault="003336C7" w:rsidP="003101C8">
            <w:pPr>
              <w:spacing w:line="360" w:lineRule="auto"/>
              <w:jc w:val="center"/>
              <w:rPr>
                <w:rFonts w:ascii="楷体_GB2312" w:eastAsia="楷体_GB2312"/>
              </w:rPr>
            </w:pPr>
            <w:r>
              <w:rPr>
                <w:rFonts w:ascii="楷体_GB2312" w:eastAsia="楷体_GB2312" w:hint="eastAsia"/>
              </w:rPr>
              <w:t>部门负责领用和保管</w:t>
            </w:r>
          </w:p>
        </w:tc>
      </w:tr>
      <w:tr w:rsidR="003336C7" w14:paraId="1EB1E4B5" w14:textId="77777777" w:rsidTr="003101C8">
        <w:trPr>
          <w:cantSplit/>
          <w:trHeight w:val="700"/>
        </w:trPr>
        <w:tc>
          <w:tcPr>
            <w:tcW w:w="1260" w:type="dxa"/>
            <w:vMerge/>
            <w:vAlign w:val="center"/>
          </w:tcPr>
          <w:p w14:paraId="3BC47FB4" w14:textId="77777777" w:rsidR="003336C7" w:rsidRDefault="003336C7" w:rsidP="003101C8">
            <w:pPr>
              <w:spacing w:line="360" w:lineRule="auto"/>
              <w:rPr>
                <w:rFonts w:ascii="楷体_GB2312" w:eastAsia="楷体_GB2312"/>
                <w:noProof/>
              </w:rPr>
            </w:pPr>
          </w:p>
        </w:tc>
        <w:tc>
          <w:tcPr>
            <w:tcW w:w="4680" w:type="dxa"/>
            <w:vAlign w:val="center"/>
          </w:tcPr>
          <w:p w14:paraId="7C63E8D0" w14:textId="77777777" w:rsidR="003336C7" w:rsidRDefault="003336C7" w:rsidP="003101C8">
            <w:pPr>
              <w:spacing w:line="360" w:lineRule="auto"/>
              <w:rPr>
                <w:rFonts w:ascii="楷体_GB2312" w:eastAsia="楷体_GB2312"/>
              </w:rPr>
            </w:pPr>
            <w:r>
              <w:rPr>
                <w:rFonts w:ascii="楷体_GB2312" w:eastAsia="楷体_GB2312" w:hint="eastAsia"/>
              </w:rPr>
              <w:t>复印机、传真机、打印机、碎纸机、</w:t>
            </w:r>
          </w:p>
          <w:p w14:paraId="1FE77E42" w14:textId="77777777" w:rsidR="003336C7" w:rsidRDefault="003336C7" w:rsidP="003101C8">
            <w:pPr>
              <w:spacing w:line="360" w:lineRule="auto"/>
              <w:rPr>
                <w:rFonts w:ascii="楷体_GB2312" w:eastAsia="楷体_GB2312"/>
              </w:rPr>
            </w:pPr>
            <w:r>
              <w:rPr>
                <w:rFonts w:ascii="楷体_GB2312" w:eastAsia="楷体_GB2312" w:hint="eastAsia"/>
              </w:rPr>
              <w:t>文件柜、报刊架</w:t>
            </w:r>
          </w:p>
        </w:tc>
        <w:tc>
          <w:tcPr>
            <w:tcW w:w="2112" w:type="dxa"/>
            <w:vAlign w:val="center"/>
          </w:tcPr>
          <w:p w14:paraId="0EE365D9" w14:textId="77777777" w:rsidR="003336C7" w:rsidRDefault="003336C7" w:rsidP="003101C8">
            <w:pPr>
              <w:spacing w:line="360" w:lineRule="auto"/>
              <w:jc w:val="center"/>
              <w:rPr>
                <w:rFonts w:ascii="楷体_GB2312" w:eastAsia="楷体_GB2312"/>
              </w:rPr>
            </w:pPr>
            <w:r>
              <w:rPr>
                <w:rFonts w:ascii="楷体_GB2312" w:eastAsia="楷体_GB2312" w:hint="eastAsia"/>
              </w:rPr>
              <w:t>公司根据使用</w:t>
            </w:r>
          </w:p>
          <w:p w14:paraId="44C6EE54" w14:textId="77777777" w:rsidR="003336C7" w:rsidRDefault="003336C7" w:rsidP="003101C8">
            <w:pPr>
              <w:spacing w:line="360" w:lineRule="auto"/>
              <w:jc w:val="center"/>
              <w:rPr>
                <w:rFonts w:ascii="楷体_GB2312" w:eastAsia="楷体_GB2312"/>
              </w:rPr>
            </w:pPr>
            <w:r>
              <w:rPr>
                <w:rFonts w:ascii="楷体_GB2312" w:eastAsia="楷体_GB2312" w:hint="eastAsia"/>
              </w:rPr>
              <w:t>情况添置</w:t>
            </w:r>
          </w:p>
        </w:tc>
      </w:tr>
      <w:tr w:rsidR="003336C7" w14:paraId="716B7FBA" w14:textId="77777777" w:rsidTr="003101C8">
        <w:trPr>
          <w:cantSplit/>
          <w:trHeight w:val="700"/>
        </w:trPr>
        <w:tc>
          <w:tcPr>
            <w:tcW w:w="8052" w:type="dxa"/>
            <w:gridSpan w:val="3"/>
            <w:vAlign w:val="center"/>
          </w:tcPr>
          <w:p w14:paraId="299FC594" w14:textId="77777777" w:rsidR="003336C7" w:rsidRDefault="003336C7" w:rsidP="003101C8">
            <w:pPr>
              <w:spacing w:line="360" w:lineRule="auto"/>
              <w:rPr>
                <w:rFonts w:ascii="楷体_GB2312" w:eastAsia="楷体_GB2312"/>
                <w:b/>
              </w:rPr>
            </w:pPr>
            <w:r>
              <w:rPr>
                <w:rFonts w:ascii="楷体_GB2312" w:eastAsia="楷体_GB2312" w:hint="eastAsia"/>
                <w:b/>
              </w:rPr>
              <w:t>注：未列入的用品可比照列入。</w:t>
            </w:r>
          </w:p>
        </w:tc>
      </w:tr>
    </w:tbl>
    <w:p w14:paraId="440FEEEB" w14:textId="77777777" w:rsidR="003336C7" w:rsidRDefault="003336C7" w:rsidP="009F31A8">
      <w:pPr>
        <w:numPr>
          <w:ilvl w:val="0"/>
          <w:numId w:val="29"/>
        </w:numPr>
        <w:spacing w:before="240"/>
        <w:rPr>
          <w:rFonts w:ascii="楷体_GB2312" w:eastAsia="楷体_GB2312"/>
          <w:sz w:val="28"/>
        </w:rPr>
      </w:pPr>
      <w:r>
        <w:rPr>
          <w:rFonts w:ascii="楷体_GB2312" w:eastAsia="楷体_GB2312" w:hint="eastAsia"/>
          <w:sz w:val="28"/>
        </w:rPr>
        <w:t xml:space="preserve">办公用品的管理和发放由公司办公室统一负责。          </w:t>
      </w:r>
    </w:p>
    <w:p w14:paraId="324D7A06" w14:textId="77777777" w:rsidR="003336C7" w:rsidRDefault="003336C7" w:rsidP="009F31A8">
      <w:pPr>
        <w:numPr>
          <w:ilvl w:val="0"/>
          <w:numId w:val="29"/>
        </w:numPr>
        <w:spacing w:line="360" w:lineRule="auto"/>
        <w:rPr>
          <w:rFonts w:ascii="楷体_GB2312" w:eastAsia="楷体_GB2312"/>
          <w:sz w:val="28"/>
        </w:rPr>
      </w:pPr>
      <w:r>
        <w:rPr>
          <w:rFonts w:ascii="楷体_GB2312" w:eastAsia="楷体_GB2312" w:hint="eastAsia"/>
          <w:sz w:val="28"/>
        </w:rPr>
        <w:t>发放领用的具体步骤：</w:t>
      </w:r>
    </w:p>
    <w:p w14:paraId="614F0B0C" w14:textId="77777777" w:rsidR="003336C7" w:rsidRDefault="003336C7" w:rsidP="009F31A8">
      <w:pPr>
        <w:numPr>
          <w:ilvl w:val="0"/>
          <w:numId w:val="30"/>
        </w:numPr>
        <w:tabs>
          <w:tab w:val="num" w:pos="1356"/>
        </w:tabs>
        <w:spacing w:line="360" w:lineRule="auto"/>
        <w:rPr>
          <w:rFonts w:ascii="楷体_GB2312" w:eastAsia="楷体_GB2312"/>
          <w:sz w:val="28"/>
        </w:rPr>
      </w:pPr>
      <w:r>
        <w:rPr>
          <w:rFonts w:ascii="楷体_GB2312" w:eastAsia="楷体_GB2312" w:hint="eastAsia"/>
          <w:sz w:val="28"/>
        </w:rPr>
        <w:t>各部门填报由办公室下发的《办公用品采购申请单》，申报次月的办公用品，由部门负责人签字后于本月</w:t>
      </w:r>
      <w:r>
        <w:rPr>
          <w:rFonts w:eastAsia="楷体_GB2312" w:hint="eastAsia"/>
          <w:sz w:val="28"/>
        </w:rPr>
        <w:t>25</w:t>
      </w:r>
      <w:r>
        <w:rPr>
          <w:rFonts w:ascii="楷体_GB2312" w:eastAsia="楷体_GB2312" w:hint="eastAsia"/>
          <w:sz w:val="28"/>
        </w:rPr>
        <w:t>日交办公室。</w:t>
      </w:r>
    </w:p>
    <w:p w14:paraId="3067C784" w14:textId="77777777" w:rsidR="003336C7" w:rsidRDefault="003336C7" w:rsidP="009F31A8">
      <w:pPr>
        <w:numPr>
          <w:ilvl w:val="0"/>
          <w:numId w:val="30"/>
        </w:numPr>
        <w:tabs>
          <w:tab w:val="num" w:pos="1356"/>
        </w:tabs>
        <w:spacing w:line="360" w:lineRule="auto"/>
        <w:rPr>
          <w:rFonts w:ascii="楷体_GB2312" w:eastAsia="楷体_GB2312"/>
          <w:sz w:val="28"/>
        </w:rPr>
      </w:pPr>
      <w:r>
        <w:rPr>
          <w:rFonts w:ascii="楷体_GB2312" w:eastAsia="楷体_GB2312" w:hint="eastAsia"/>
          <w:sz w:val="28"/>
        </w:rPr>
        <w:t>办公用品管理人员对公司次月的办公用品需求数量进行汇总统计，经办公室负责人签署意见后，指派专人负责采购。</w:t>
      </w:r>
    </w:p>
    <w:p w14:paraId="185DEBF8" w14:textId="77777777" w:rsidR="003336C7" w:rsidRDefault="003336C7" w:rsidP="009F31A8">
      <w:pPr>
        <w:numPr>
          <w:ilvl w:val="0"/>
          <w:numId w:val="30"/>
        </w:numPr>
        <w:tabs>
          <w:tab w:val="num" w:pos="1356"/>
        </w:tabs>
        <w:spacing w:line="360" w:lineRule="auto"/>
        <w:rPr>
          <w:rFonts w:ascii="楷体_GB2312" w:eastAsia="楷体_GB2312"/>
          <w:sz w:val="28"/>
        </w:rPr>
      </w:pPr>
      <w:r>
        <w:rPr>
          <w:rFonts w:ascii="楷体_GB2312" w:eastAsia="楷体_GB2312" w:hint="eastAsia"/>
          <w:sz w:val="28"/>
        </w:rPr>
        <w:lastRenderedPageBreak/>
        <w:t>办公室按核准的清单于每月</w:t>
      </w:r>
      <w:r>
        <w:rPr>
          <w:rFonts w:eastAsia="楷体_GB2312" w:hint="eastAsia"/>
          <w:sz w:val="28"/>
        </w:rPr>
        <w:t>10</w:t>
      </w:r>
      <w:r>
        <w:rPr>
          <w:rFonts w:ascii="楷体_GB2312" w:eastAsia="楷体_GB2312" w:hint="eastAsia"/>
          <w:sz w:val="28"/>
        </w:rPr>
        <w:t>日发放当月办公用品（遇休息日顺延），其他时间不予办理。因办公急需的用品，则另行申请。</w:t>
      </w:r>
    </w:p>
    <w:p w14:paraId="66325AD7" w14:textId="77777777" w:rsidR="003336C7" w:rsidRDefault="003336C7" w:rsidP="009F31A8">
      <w:pPr>
        <w:numPr>
          <w:ilvl w:val="0"/>
          <w:numId w:val="30"/>
        </w:numPr>
        <w:tabs>
          <w:tab w:val="num" w:pos="1356"/>
        </w:tabs>
        <w:spacing w:line="360" w:lineRule="auto"/>
        <w:rPr>
          <w:rFonts w:ascii="楷体_GB2312" w:eastAsia="楷体_GB2312"/>
          <w:sz w:val="28"/>
        </w:rPr>
      </w:pPr>
      <w:r>
        <w:rPr>
          <w:rFonts w:ascii="楷体_GB2312" w:eastAsia="楷体_GB2312" w:hint="eastAsia"/>
          <w:sz w:val="28"/>
        </w:rPr>
        <w:t>办公室在满足所有员工对办公用品的需求的同时，应常备部分常用的一般办公用品，以备急需。</w:t>
      </w:r>
    </w:p>
    <w:p w14:paraId="34D3CA77" w14:textId="77777777" w:rsidR="003336C7" w:rsidRDefault="003336C7" w:rsidP="009F31A8">
      <w:pPr>
        <w:numPr>
          <w:ilvl w:val="0"/>
          <w:numId w:val="30"/>
        </w:numPr>
        <w:tabs>
          <w:tab w:val="num" w:pos="1356"/>
        </w:tabs>
        <w:spacing w:line="360" w:lineRule="auto"/>
        <w:rPr>
          <w:rFonts w:ascii="楷体_GB2312" w:eastAsia="楷体_GB2312"/>
          <w:sz w:val="28"/>
        </w:rPr>
      </w:pPr>
      <w:r>
        <w:rPr>
          <w:rFonts w:ascii="楷体_GB2312" w:eastAsia="楷体_GB2312" w:hint="eastAsia"/>
          <w:sz w:val="28"/>
        </w:rPr>
        <w:t>对于在非办公用品发放时间内到职的新员工，办公室将在备用的办公用品中提取部分给予发放，此办公用品计入该员工下个月领用的办公用品的台帐。</w:t>
      </w:r>
    </w:p>
    <w:p w14:paraId="3C0B0156" w14:textId="77777777" w:rsidR="003336C7" w:rsidRDefault="003336C7" w:rsidP="009F31A8">
      <w:pPr>
        <w:numPr>
          <w:ilvl w:val="0"/>
          <w:numId w:val="30"/>
        </w:numPr>
        <w:tabs>
          <w:tab w:val="num" w:pos="1356"/>
        </w:tabs>
        <w:spacing w:line="360" w:lineRule="auto"/>
        <w:rPr>
          <w:rFonts w:ascii="楷体_GB2312" w:eastAsia="楷体_GB2312"/>
          <w:sz w:val="28"/>
        </w:rPr>
      </w:pPr>
      <w:r>
        <w:rPr>
          <w:rFonts w:ascii="楷体_GB2312" w:eastAsia="楷体_GB2312" w:hint="eastAsia"/>
          <w:sz w:val="28"/>
        </w:rPr>
        <w:t xml:space="preserve">离职人员在离职前须将个人领用的耐用办公用品返还办公室。 </w:t>
      </w:r>
    </w:p>
    <w:p w14:paraId="0D3F0C5F" w14:textId="77777777" w:rsidR="003336C7" w:rsidRDefault="003336C7" w:rsidP="009F31A8">
      <w:pPr>
        <w:numPr>
          <w:ilvl w:val="0"/>
          <w:numId w:val="31"/>
        </w:numPr>
        <w:tabs>
          <w:tab w:val="num" w:pos="1356"/>
        </w:tabs>
        <w:spacing w:line="360" w:lineRule="auto"/>
        <w:rPr>
          <w:rFonts w:ascii="楷体_GB2312" w:eastAsia="楷体_GB2312"/>
          <w:sz w:val="28"/>
        </w:rPr>
      </w:pPr>
      <w:r>
        <w:rPr>
          <w:rFonts w:ascii="楷体_GB2312" w:eastAsia="楷体_GB2312" w:hint="eastAsia"/>
          <w:sz w:val="28"/>
        </w:rPr>
        <w:t xml:space="preserve">办公室留存每月办公用品领用统计表，以进行成本核算。                                        </w:t>
      </w:r>
    </w:p>
    <w:p w14:paraId="46CA60F8" w14:textId="77777777" w:rsidR="003336C7" w:rsidRDefault="003336C7" w:rsidP="009F31A8">
      <w:pPr>
        <w:numPr>
          <w:ilvl w:val="0"/>
          <w:numId w:val="31"/>
        </w:numPr>
        <w:spacing w:line="360" w:lineRule="auto"/>
        <w:rPr>
          <w:rFonts w:ascii="楷体_GB2312" w:eastAsia="楷体_GB2312"/>
          <w:sz w:val="28"/>
        </w:rPr>
      </w:pPr>
      <w:r>
        <w:rPr>
          <w:rFonts w:ascii="楷体_GB2312" w:eastAsia="楷体_GB2312" w:hint="eastAsia"/>
          <w:sz w:val="28"/>
        </w:rPr>
        <w:t>办公用品的使用本着节约的原则，每一个员工应提高成本意识。</w:t>
      </w:r>
    </w:p>
    <w:p w14:paraId="5CF6D65F" w14:textId="77777777" w:rsidR="003336C7" w:rsidRDefault="003336C7" w:rsidP="009F31A8">
      <w:pPr>
        <w:numPr>
          <w:ilvl w:val="0"/>
          <w:numId w:val="32"/>
        </w:numPr>
        <w:spacing w:line="460" w:lineRule="exact"/>
        <w:rPr>
          <w:rFonts w:ascii="楷体_GB2312" w:eastAsia="楷体_GB2312"/>
          <w:sz w:val="28"/>
        </w:rPr>
      </w:pPr>
      <w:r>
        <w:rPr>
          <w:rFonts w:ascii="楷体_GB2312" w:eastAsia="楷体_GB2312" w:hint="eastAsia"/>
          <w:sz w:val="28"/>
        </w:rPr>
        <w:t>整个公司共用的耐用物品由办公室指派专人负责维护和保管。</w:t>
      </w:r>
      <w:bookmarkEnd w:id="42"/>
    </w:p>
    <w:p w14:paraId="048AD0E8" w14:textId="77777777" w:rsidR="003336C7" w:rsidRDefault="003336C7" w:rsidP="008C38A0">
      <w:pPr>
        <w:pStyle w:val="2"/>
      </w:pPr>
      <w:bookmarkStart w:id="43" w:name="_Toc158344742"/>
      <w:bookmarkStart w:id="44" w:name="_Toc384210164"/>
      <w:bookmarkStart w:id="45" w:name="_Toc157139185"/>
      <w:r>
        <w:rPr>
          <w:rFonts w:hint="eastAsia"/>
        </w:rPr>
        <w:t>十三、机动车辆管理规定</w:t>
      </w:r>
      <w:bookmarkEnd w:id="43"/>
      <w:bookmarkEnd w:id="44"/>
    </w:p>
    <w:p w14:paraId="5C7D1851" w14:textId="77777777" w:rsidR="003336C7" w:rsidRDefault="003336C7" w:rsidP="008C38A0">
      <w:pPr>
        <w:numPr>
          <w:ilvl w:val="0"/>
          <w:numId w:val="15"/>
        </w:numPr>
        <w:rPr>
          <w:rFonts w:ascii="楷体_GB2312" w:eastAsia="楷体_GB2312"/>
          <w:sz w:val="28"/>
        </w:rPr>
      </w:pPr>
      <w:r>
        <w:rPr>
          <w:rFonts w:ascii="楷体_GB2312" w:eastAsia="楷体_GB2312" w:hint="eastAsia"/>
          <w:sz w:val="28"/>
        </w:rPr>
        <w:t>为加强机动车辆管理，确保业务用车，公司车辆由办公室统一管理。</w:t>
      </w:r>
    </w:p>
    <w:p w14:paraId="461AB291" w14:textId="77777777" w:rsidR="003336C7" w:rsidRDefault="003336C7" w:rsidP="008C38A0">
      <w:pPr>
        <w:numPr>
          <w:ilvl w:val="0"/>
          <w:numId w:val="15"/>
        </w:numPr>
        <w:rPr>
          <w:rFonts w:ascii="楷体_GB2312" w:eastAsia="楷体_GB2312"/>
          <w:sz w:val="28"/>
        </w:rPr>
      </w:pPr>
      <w:r>
        <w:rPr>
          <w:rFonts w:ascii="楷体_GB2312" w:eastAsia="楷体_GB2312" w:hint="eastAsia"/>
          <w:sz w:val="28"/>
        </w:rPr>
        <w:t>用车办法</w:t>
      </w:r>
    </w:p>
    <w:p w14:paraId="09414809" w14:textId="77777777" w:rsidR="003336C7" w:rsidRDefault="003336C7" w:rsidP="008C38A0">
      <w:pPr>
        <w:numPr>
          <w:ilvl w:val="0"/>
          <w:numId w:val="16"/>
        </w:numPr>
        <w:rPr>
          <w:rFonts w:ascii="楷体_GB2312" w:eastAsia="楷体_GB2312"/>
          <w:sz w:val="28"/>
        </w:rPr>
      </w:pPr>
      <w:r>
        <w:rPr>
          <w:rFonts w:ascii="楷体_GB2312" w:eastAsia="楷体_GB2312" w:hint="eastAsia"/>
          <w:sz w:val="28"/>
        </w:rPr>
        <w:t>各部门用车均应按要求填写《用车申请单》，经办公室指派负责人签名同意后方可出车。</w:t>
      </w:r>
    </w:p>
    <w:p w14:paraId="28752F34" w14:textId="77777777" w:rsidR="003336C7" w:rsidRDefault="003336C7" w:rsidP="008C38A0">
      <w:pPr>
        <w:rPr>
          <w:rFonts w:ascii="楷体_GB2312" w:eastAsia="楷体_GB2312"/>
          <w:sz w:val="28"/>
        </w:rPr>
      </w:pPr>
      <w:r>
        <w:rPr>
          <w:rFonts w:ascii="楷体_GB2312" w:eastAsia="楷体_GB2312" w:hint="eastAsia"/>
          <w:sz w:val="28"/>
        </w:rPr>
        <w:t>（2）部门用车超过半天以上（包括半天），应提前一天申请。</w:t>
      </w:r>
    </w:p>
    <w:p w14:paraId="32A09EA1" w14:textId="77777777" w:rsidR="003336C7" w:rsidRDefault="003336C7" w:rsidP="008C38A0">
      <w:pPr>
        <w:ind w:left="567" w:hanging="567"/>
        <w:rPr>
          <w:rFonts w:ascii="楷体_GB2312" w:eastAsia="楷体_GB2312"/>
          <w:sz w:val="28"/>
        </w:rPr>
      </w:pPr>
      <w:r>
        <w:rPr>
          <w:rFonts w:ascii="楷体_GB2312" w:eastAsia="楷体_GB2312" w:hint="eastAsia"/>
          <w:sz w:val="28"/>
        </w:rPr>
        <w:t>（3）若干方同时申请用车，办公室有权根据用车的“轻、重、缓、急”统筹安排，任何人不得因无公车使用而延误工作。对无法</w:t>
      </w:r>
      <w:r>
        <w:rPr>
          <w:rFonts w:ascii="楷体_GB2312" w:eastAsia="楷体_GB2312" w:hint="eastAsia"/>
          <w:sz w:val="28"/>
        </w:rPr>
        <w:lastRenderedPageBreak/>
        <w:t>安排的用车，办公室会在《用车申请单》上注明，员工报销公务出租车费应出示该《申请单》。</w:t>
      </w:r>
    </w:p>
    <w:p w14:paraId="56F25DEE" w14:textId="77777777" w:rsidR="003336C7" w:rsidRDefault="003336C7" w:rsidP="008C38A0">
      <w:pPr>
        <w:numPr>
          <w:ilvl w:val="0"/>
          <w:numId w:val="15"/>
        </w:numPr>
        <w:rPr>
          <w:rFonts w:ascii="楷体_GB2312" w:eastAsia="楷体_GB2312"/>
          <w:sz w:val="28"/>
        </w:rPr>
      </w:pPr>
      <w:r>
        <w:rPr>
          <w:rFonts w:ascii="楷体_GB2312" w:eastAsia="楷体_GB2312" w:hint="eastAsia"/>
          <w:sz w:val="28"/>
        </w:rPr>
        <w:t>驾驶、保养、出车规定</w:t>
      </w:r>
    </w:p>
    <w:p w14:paraId="2B0A4C54" w14:textId="77777777" w:rsidR="003336C7" w:rsidRDefault="003336C7" w:rsidP="008C38A0">
      <w:pPr>
        <w:numPr>
          <w:ilvl w:val="0"/>
          <w:numId w:val="23"/>
        </w:numPr>
        <w:rPr>
          <w:rFonts w:ascii="楷体_GB2312" w:eastAsia="楷体_GB2312"/>
          <w:sz w:val="28"/>
        </w:rPr>
      </w:pPr>
      <w:r>
        <w:rPr>
          <w:rFonts w:ascii="楷体_GB2312" w:eastAsia="楷体_GB2312" w:hint="eastAsia"/>
          <w:sz w:val="28"/>
        </w:rPr>
        <w:t>严格遵守交通规则和操作规程，遵守一切法规法令，保障行车安全。</w:t>
      </w:r>
    </w:p>
    <w:p w14:paraId="451EF653" w14:textId="77777777" w:rsidR="003336C7" w:rsidRDefault="003336C7" w:rsidP="008C38A0">
      <w:pPr>
        <w:numPr>
          <w:ilvl w:val="0"/>
          <w:numId w:val="23"/>
        </w:numPr>
        <w:rPr>
          <w:rFonts w:ascii="楷体_GB2312" w:eastAsia="楷体_GB2312"/>
          <w:sz w:val="28"/>
        </w:rPr>
      </w:pPr>
      <w:r>
        <w:rPr>
          <w:rFonts w:ascii="楷体_GB2312" w:eastAsia="楷体_GB2312" w:hint="eastAsia"/>
          <w:sz w:val="28"/>
        </w:rPr>
        <w:t>按照《驾驶员使用手册》的要求来保养车辆。如需停行一天以上的维修，需提前一天报告办公室负责人。</w:t>
      </w:r>
    </w:p>
    <w:p w14:paraId="4FDCB6C0" w14:textId="77777777" w:rsidR="003336C7" w:rsidRDefault="003336C7" w:rsidP="008C38A0">
      <w:pPr>
        <w:numPr>
          <w:ilvl w:val="0"/>
          <w:numId w:val="23"/>
        </w:numPr>
        <w:rPr>
          <w:rFonts w:ascii="楷体_GB2312" w:eastAsia="楷体_GB2312"/>
          <w:sz w:val="28"/>
        </w:rPr>
      </w:pPr>
      <w:r>
        <w:rPr>
          <w:rFonts w:ascii="楷体_GB2312" w:eastAsia="楷体_GB2312" w:hint="eastAsia"/>
          <w:sz w:val="28"/>
        </w:rPr>
        <w:t>行车发生事故（包括碰、刮等小事故）应及时报当地交通部门和保险公司处理，回单位必须及时向办公室负责人报告事故的经过，隐瞒不报，一经查出，从严处罚。</w:t>
      </w:r>
    </w:p>
    <w:p w14:paraId="615BD377" w14:textId="77777777" w:rsidR="003336C7" w:rsidRDefault="003336C7" w:rsidP="008C38A0">
      <w:pPr>
        <w:numPr>
          <w:ilvl w:val="0"/>
          <w:numId w:val="23"/>
        </w:numPr>
        <w:rPr>
          <w:rFonts w:ascii="楷体_GB2312" w:eastAsia="楷体_GB2312"/>
          <w:sz w:val="28"/>
        </w:rPr>
      </w:pPr>
      <w:r>
        <w:rPr>
          <w:rFonts w:ascii="楷体_GB2312" w:eastAsia="楷体_GB2312" w:hint="eastAsia"/>
          <w:sz w:val="28"/>
        </w:rPr>
        <w:t>驾驶员根据车辆行驶里程、使用期限及机件磨损情况，提出修理计划，填报《车辆请修单》，经审批同意后方可实施。</w:t>
      </w:r>
    </w:p>
    <w:p w14:paraId="1ACC75C4" w14:textId="77777777" w:rsidR="003336C7" w:rsidRDefault="003336C7" w:rsidP="008C38A0">
      <w:pPr>
        <w:numPr>
          <w:ilvl w:val="0"/>
          <w:numId w:val="23"/>
        </w:numPr>
        <w:rPr>
          <w:rFonts w:ascii="楷体_GB2312" w:eastAsia="楷体_GB2312"/>
          <w:sz w:val="28"/>
        </w:rPr>
      </w:pPr>
      <w:r>
        <w:rPr>
          <w:rFonts w:ascii="楷体_GB2312" w:eastAsia="楷体_GB2312" w:hint="eastAsia"/>
          <w:sz w:val="28"/>
        </w:rPr>
        <w:t>驾驶员严格执行公司的出车任务，不得在途中办私事。驾驶员同用车人必须完善用车手续，填写行车记录。</w:t>
      </w:r>
    </w:p>
    <w:p w14:paraId="30CEAB82" w14:textId="77777777" w:rsidR="003336C7" w:rsidRDefault="003336C7" w:rsidP="008C38A0">
      <w:pPr>
        <w:numPr>
          <w:ilvl w:val="0"/>
          <w:numId w:val="23"/>
        </w:numPr>
        <w:rPr>
          <w:rFonts w:ascii="楷体_GB2312" w:eastAsia="楷体_GB2312"/>
          <w:sz w:val="28"/>
        </w:rPr>
      </w:pPr>
      <w:r>
        <w:rPr>
          <w:rFonts w:ascii="楷体_GB2312" w:eastAsia="楷体_GB2312" w:hint="eastAsia"/>
          <w:sz w:val="28"/>
        </w:rPr>
        <w:t>原则上由司机负责公司的出车任务，任何人未经同意不得驾驶公司车辆。非专职司机用车应在《车辆使用登记本》上登记，注意保持车辆清洁，行车后，司机有责任及时检查车况，发生问题应立刻向有关各方汇报。</w:t>
      </w:r>
    </w:p>
    <w:p w14:paraId="039662C3" w14:textId="77777777" w:rsidR="003336C7" w:rsidRDefault="003336C7" w:rsidP="008C38A0">
      <w:pPr>
        <w:numPr>
          <w:ilvl w:val="0"/>
          <w:numId w:val="23"/>
        </w:numPr>
        <w:rPr>
          <w:rFonts w:ascii="楷体_GB2312" w:eastAsia="楷体_GB2312"/>
          <w:sz w:val="28"/>
        </w:rPr>
      </w:pPr>
      <w:r>
        <w:rPr>
          <w:rFonts w:ascii="楷体_GB2312" w:eastAsia="楷体_GB2312" w:hint="eastAsia"/>
          <w:sz w:val="28"/>
        </w:rPr>
        <w:t>非专职司机行车后，应立即将汽车钥匙交还办公室主管人员处。</w:t>
      </w:r>
    </w:p>
    <w:p w14:paraId="3B577FB9" w14:textId="77777777" w:rsidR="003336C7" w:rsidRDefault="003336C7" w:rsidP="008C38A0">
      <w:pPr>
        <w:numPr>
          <w:ilvl w:val="0"/>
          <w:numId w:val="23"/>
        </w:numPr>
        <w:rPr>
          <w:rFonts w:ascii="楷体_GB2312" w:eastAsia="楷体_GB2312"/>
          <w:sz w:val="28"/>
        </w:rPr>
      </w:pPr>
      <w:r>
        <w:rPr>
          <w:rFonts w:ascii="楷体_GB2312" w:eastAsia="楷体_GB2312" w:hint="eastAsia"/>
          <w:sz w:val="28"/>
        </w:rPr>
        <w:lastRenderedPageBreak/>
        <w:t>油料费实行加油卡管理，由办公室负责购买。出车前，驾驶人员应检查油量多少，必要时及时加油。司机应做出当月油料使用统计工作。</w:t>
      </w:r>
    </w:p>
    <w:p w14:paraId="26CBAE7B" w14:textId="77777777" w:rsidR="003336C7" w:rsidRDefault="003336C7" w:rsidP="008C38A0">
      <w:pPr>
        <w:numPr>
          <w:ilvl w:val="0"/>
          <w:numId w:val="15"/>
        </w:numPr>
        <w:rPr>
          <w:rFonts w:ascii="楷体_GB2312" w:eastAsia="楷体_GB2312"/>
          <w:sz w:val="28"/>
        </w:rPr>
      </w:pPr>
      <w:r>
        <w:rPr>
          <w:rFonts w:ascii="楷体_GB2312" w:eastAsia="楷体_GB2312" w:hint="eastAsia"/>
          <w:sz w:val="28"/>
        </w:rPr>
        <w:t>驾驶员工作规范</w:t>
      </w:r>
    </w:p>
    <w:p w14:paraId="6EF16917" w14:textId="77777777" w:rsidR="003336C7" w:rsidRDefault="003336C7" w:rsidP="008C38A0">
      <w:pPr>
        <w:numPr>
          <w:ilvl w:val="0"/>
          <w:numId w:val="17"/>
        </w:numPr>
        <w:rPr>
          <w:rFonts w:ascii="楷体_GB2312" w:eastAsia="楷体_GB2312"/>
          <w:sz w:val="28"/>
        </w:rPr>
      </w:pPr>
      <w:r>
        <w:rPr>
          <w:rFonts w:ascii="楷体_GB2312" w:eastAsia="楷体_GB2312" w:hint="eastAsia"/>
          <w:sz w:val="28"/>
        </w:rPr>
        <w:t>驾驶员按公司正常作息时间上、下班，上班时间无驾车任务时不得擅自离开公司，办公室可适当安排其做其它工作。</w:t>
      </w:r>
    </w:p>
    <w:p w14:paraId="3E599157" w14:textId="77777777" w:rsidR="003336C7" w:rsidRDefault="003336C7" w:rsidP="008C38A0">
      <w:pPr>
        <w:numPr>
          <w:ilvl w:val="0"/>
          <w:numId w:val="17"/>
        </w:numPr>
        <w:rPr>
          <w:rFonts w:ascii="楷体_GB2312" w:eastAsia="楷体_GB2312"/>
          <w:sz w:val="28"/>
        </w:rPr>
      </w:pPr>
      <w:r>
        <w:rPr>
          <w:rFonts w:ascii="楷体_GB2312" w:eastAsia="楷体_GB2312" w:hint="eastAsia"/>
          <w:sz w:val="28"/>
        </w:rPr>
        <w:t>驾驶员对公司车辆有保管、维修、清洁的责任，无私自调用权、外借权。</w:t>
      </w:r>
    </w:p>
    <w:p w14:paraId="0D29855C" w14:textId="77777777" w:rsidR="003336C7" w:rsidRDefault="003336C7" w:rsidP="008C38A0">
      <w:pPr>
        <w:numPr>
          <w:ilvl w:val="0"/>
          <w:numId w:val="17"/>
        </w:numPr>
        <w:rPr>
          <w:rFonts w:ascii="楷体_GB2312" w:eastAsia="楷体_GB2312"/>
          <w:sz w:val="28"/>
        </w:rPr>
      </w:pPr>
      <w:r>
        <w:rPr>
          <w:rFonts w:ascii="楷体_GB2312" w:eastAsia="楷体_GB2312" w:hint="eastAsia"/>
          <w:sz w:val="28"/>
        </w:rPr>
        <w:t>驾驶员负责建立公司车辆维修保养档案。</w:t>
      </w:r>
    </w:p>
    <w:p w14:paraId="0CEDCA3B" w14:textId="77777777" w:rsidR="003336C7" w:rsidRDefault="003336C7" w:rsidP="008C38A0">
      <w:pPr>
        <w:numPr>
          <w:ilvl w:val="0"/>
          <w:numId w:val="17"/>
        </w:numPr>
        <w:rPr>
          <w:rFonts w:ascii="楷体_GB2312" w:eastAsia="楷体_GB2312"/>
          <w:sz w:val="28"/>
        </w:rPr>
      </w:pPr>
      <w:r>
        <w:rPr>
          <w:rFonts w:ascii="楷体_GB2312" w:eastAsia="楷体_GB2312" w:hint="eastAsia"/>
          <w:sz w:val="28"/>
        </w:rPr>
        <w:t>下班后，车辆应停放在指定停车地点，未经允许任何人不得将车辆私自开出单位。</w:t>
      </w:r>
    </w:p>
    <w:p w14:paraId="1973E891" w14:textId="77777777" w:rsidR="003336C7" w:rsidRDefault="003336C7" w:rsidP="008C38A0">
      <w:pPr>
        <w:numPr>
          <w:ilvl w:val="0"/>
          <w:numId w:val="17"/>
        </w:numPr>
        <w:rPr>
          <w:rFonts w:ascii="楷体_GB2312" w:eastAsia="楷体_GB2312"/>
          <w:sz w:val="28"/>
        </w:rPr>
      </w:pPr>
      <w:r>
        <w:rPr>
          <w:rFonts w:ascii="楷体_GB2312" w:eastAsia="楷体_GB2312" w:hint="eastAsia"/>
          <w:sz w:val="28"/>
        </w:rPr>
        <w:t>驾驶员收车后，需清扫车身内外，全车检查，保证下次顺利出车。</w:t>
      </w:r>
    </w:p>
    <w:p w14:paraId="0EADBFD2" w14:textId="77777777" w:rsidR="003336C7" w:rsidRDefault="003336C7" w:rsidP="008C38A0">
      <w:pPr>
        <w:numPr>
          <w:ilvl w:val="0"/>
          <w:numId w:val="17"/>
        </w:numPr>
        <w:rPr>
          <w:rFonts w:ascii="楷体_GB2312" w:eastAsia="楷体_GB2312"/>
          <w:sz w:val="28"/>
        </w:rPr>
      </w:pPr>
      <w:r>
        <w:rPr>
          <w:rFonts w:ascii="楷体_GB2312" w:eastAsia="楷体_GB2312" w:hint="eastAsia"/>
          <w:sz w:val="28"/>
        </w:rPr>
        <w:t>如实登记公里数，每月提交汽车使用月报表。</w:t>
      </w:r>
    </w:p>
    <w:p w14:paraId="3AA49728" w14:textId="77777777" w:rsidR="003336C7" w:rsidRDefault="003336C7" w:rsidP="008C38A0">
      <w:pPr>
        <w:numPr>
          <w:ilvl w:val="0"/>
          <w:numId w:val="17"/>
        </w:numPr>
        <w:rPr>
          <w:rFonts w:ascii="楷体_GB2312" w:eastAsia="楷体_GB2312"/>
          <w:sz w:val="28"/>
        </w:rPr>
      </w:pPr>
      <w:r>
        <w:rPr>
          <w:rFonts w:ascii="楷体_GB2312" w:eastAsia="楷体_GB2312" w:hint="eastAsia"/>
          <w:sz w:val="28"/>
        </w:rPr>
        <w:t>行车补贴专职司机每月享有</w:t>
      </w:r>
      <w:r>
        <w:rPr>
          <w:rFonts w:eastAsia="楷体_GB2312" w:hint="eastAsia"/>
          <w:sz w:val="28"/>
        </w:rPr>
        <w:t>220</w:t>
      </w:r>
      <w:r>
        <w:rPr>
          <w:rFonts w:ascii="楷体_GB2312" w:eastAsia="楷体_GB2312" w:hint="eastAsia"/>
          <w:sz w:val="28"/>
        </w:rPr>
        <w:t>元，兼职司机每月享有</w:t>
      </w:r>
      <w:r>
        <w:rPr>
          <w:rFonts w:eastAsia="楷体_GB2312" w:hint="eastAsia"/>
          <w:sz w:val="28"/>
        </w:rPr>
        <w:t>110</w:t>
      </w:r>
      <w:r>
        <w:rPr>
          <w:rFonts w:ascii="楷体_GB2312" w:eastAsia="楷体_GB2312" w:hint="eastAsia"/>
          <w:sz w:val="28"/>
        </w:rPr>
        <w:t>元。</w:t>
      </w:r>
    </w:p>
    <w:p w14:paraId="5747B864" w14:textId="77777777" w:rsidR="003336C7" w:rsidRDefault="003336C7" w:rsidP="008C38A0">
      <w:pPr>
        <w:numPr>
          <w:ilvl w:val="0"/>
          <w:numId w:val="17"/>
        </w:numPr>
        <w:rPr>
          <w:rFonts w:ascii="楷体_GB2312" w:eastAsia="楷体_GB2312"/>
          <w:sz w:val="28"/>
        </w:rPr>
      </w:pPr>
      <w:r>
        <w:rPr>
          <w:rFonts w:ascii="楷体_GB2312" w:eastAsia="楷体_GB2312" w:hint="eastAsia"/>
          <w:sz w:val="28"/>
        </w:rPr>
        <w:t>司机因执行出车任务而</w:t>
      </w:r>
      <w:proofErr w:type="gramStart"/>
      <w:r>
        <w:rPr>
          <w:rFonts w:ascii="楷体_GB2312" w:eastAsia="楷体_GB2312" w:hint="eastAsia"/>
          <w:sz w:val="28"/>
        </w:rPr>
        <w:t>误餐且</w:t>
      </w:r>
      <w:proofErr w:type="gramEnd"/>
      <w:r>
        <w:rPr>
          <w:rFonts w:ascii="楷体_GB2312" w:eastAsia="楷体_GB2312" w:hint="eastAsia"/>
          <w:sz w:val="28"/>
        </w:rPr>
        <w:t>未与用车人一同用餐，可按</w:t>
      </w:r>
      <w:r>
        <w:rPr>
          <w:rFonts w:eastAsia="楷体_GB2312" w:hint="eastAsia"/>
          <w:sz w:val="28"/>
        </w:rPr>
        <w:t>10</w:t>
      </w:r>
      <w:r>
        <w:rPr>
          <w:rFonts w:eastAsia="楷体_GB2312" w:hint="eastAsia"/>
          <w:sz w:val="28"/>
        </w:rPr>
        <w:t>～</w:t>
      </w:r>
      <w:r>
        <w:rPr>
          <w:rFonts w:eastAsia="楷体_GB2312" w:hint="eastAsia"/>
          <w:sz w:val="28"/>
        </w:rPr>
        <w:t>20</w:t>
      </w:r>
      <w:r>
        <w:rPr>
          <w:rFonts w:ascii="楷体_GB2312" w:eastAsia="楷体_GB2312" w:hint="eastAsia"/>
          <w:sz w:val="28"/>
        </w:rPr>
        <w:t>元/次的标准领取误餐费。加班及</w:t>
      </w:r>
      <w:proofErr w:type="gramStart"/>
      <w:r>
        <w:rPr>
          <w:rFonts w:ascii="楷体_GB2312" w:eastAsia="楷体_GB2312" w:hint="eastAsia"/>
          <w:sz w:val="28"/>
        </w:rPr>
        <w:t>误餐须经用车</w:t>
      </w:r>
      <w:proofErr w:type="gramEnd"/>
      <w:r>
        <w:rPr>
          <w:rFonts w:ascii="楷体_GB2312" w:eastAsia="楷体_GB2312" w:hint="eastAsia"/>
          <w:sz w:val="28"/>
        </w:rPr>
        <w:t>人或派车人签字确认，司机应如实申报，当月结清。</w:t>
      </w:r>
    </w:p>
    <w:p w14:paraId="7579AC84" w14:textId="77777777" w:rsidR="003336C7" w:rsidRDefault="003336C7" w:rsidP="008C38A0">
      <w:pPr>
        <w:numPr>
          <w:ilvl w:val="0"/>
          <w:numId w:val="17"/>
        </w:numPr>
        <w:rPr>
          <w:rFonts w:ascii="楷体_GB2312" w:eastAsia="楷体_GB2312"/>
          <w:sz w:val="28"/>
        </w:rPr>
      </w:pPr>
      <w:r>
        <w:rPr>
          <w:rFonts w:ascii="楷体_GB2312" w:eastAsia="楷体_GB2312" w:hint="eastAsia"/>
          <w:sz w:val="28"/>
        </w:rPr>
        <w:t>司机执行杭州市外的出车任务，按工作人员出差标准补助。司机违章罚款一律不予报销。</w:t>
      </w:r>
      <w:bookmarkEnd w:id="45"/>
    </w:p>
    <w:p w14:paraId="57DC3C23" w14:textId="77777777" w:rsidR="003336C7" w:rsidRDefault="003336C7" w:rsidP="008C38A0">
      <w:pPr>
        <w:pStyle w:val="2"/>
      </w:pPr>
      <w:bookmarkStart w:id="46" w:name="_Toc158344743"/>
      <w:bookmarkStart w:id="47" w:name="_Toc384210165"/>
      <w:r>
        <w:rPr>
          <w:rFonts w:hint="eastAsia"/>
        </w:rPr>
        <w:lastRenderedPageBreak/>
        <w:t>十四、电话、传真、复印、计算机使用管理规定</w:t>
      </w:r>
      <w:bookmarkEnd w:id="46"/>
      <w:bookmarkEnd w:id="47"/>
    </w:p>
    <w:p w14:paraId="36FBF20B"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电话、传真机、复印机、计算机等均属公司公用办公设备，员工在使用上必须遵守公司有关禁止公物私用的规定。</w:t>
      </w:r>
    </w:p>
    <w:p w14:paraId="7A8155FA"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使用电话，要语言文明、简洁、清楚，提高效率和节约电话费。原则上公司不允许上班时间打私人电话，如有私人电话请尽量简短。</w:t>
      </w:r>
    </w:p>
    <w:p w14:paraId="4ECC4AAF"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员工因公挂</w:t>
      </w:r>
      <w:proofErr w:type="gramStart"/>
      <w:r>
        <w:rPr>
          <w:rFonts w:ascii="楷体_GB2312" w:eastAsia="楷体_GB2312" w:hint="eastAsia"/>
          <w:sz w:val="28"/>
        </w:rPr>
        <w:t>发国内</w:t>
      </w:r>
      <w:proofErr w:type="gramEnd"/>
      <w:r>
        <w:rPr>
          <w:rFonts w:ascii="楷体_GB2312" w:eastAsia="楷体_GB2312" w:hint="eastAsia"/>
          <w:sz w:val="28"/>
        </w:rPr>
        <w:t>长途或使用</w:t>
      </w:r>
      <w:r>
        <w:rPr>
          <w:rFonts w:eastAsia="楷体_GB2312" w:hint="eastAsia"/>
          <w:sz w:val="28"/>
        </w:rPr>
        <w:t>168</w:t>
      </w:r>
      <w:r>
        <w:rPr>
          <w:rFonts w:ascii="楷体_GB2312" w:eastAsia="楷体_GB2312" w:hint="eastAsia"/>
          <w:sz w:val="28"/>
        </w:rPr>
        <w:t>等收费信息台，必须使用个人密码并将使用情况记录在工作周记上。如发现有人盗用其他员工的密码挂发长途电话，公司将严肃处理。</w:t>
      </w:r>
    </w:p>
    <w:p w14:paraId="0E5A06F3"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因公使用国际长途，需填写《国际长途使用登记表》，经部门主管批准后方可在公司指定的电话机上挂发，同时注意语言的简洁明了。</w:t>
      </w:r>
    </w:p>
    <w:p w14:paraId="2EC956EB"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对员工的月话费，公司办公室保留有查询的权利，员工应主动配合办公室的正常检查工作。</w:t>
      </w:r>
    </w:p>
    <w:p w14:paraId="7D184983"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公司传真由专人负责，发送与接收均应登记并及时处理。员工将需发送的传真资料用公司专用传真格式写好，交与指定人员，员工加班时发送传真也应自觉做好登记工作。</w:t>
      </w:r>
    </w:p>
    <w:p w14:paraId="27C9261F"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使用复印机时应注意节约，反对浪费。废的复印纸可作为草稿纸使用。</w:t>
      </w:r>
    </w:p>
    <w:p w14:paraId="6AC82CBB"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公司所配置的计算机用于设计、管理及文书处理工作，由系统管理员根据各部门需要统一安装软件，未经允许，不得自行安装其他应用软件。</w:t>
      </w:r>
    </w:p>
    <w:p w14:paraId="1C68E7FD"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lastRenderedPageBreak/>
        <w:t>计算机操作必须按正常顺序进行，发现问题或病毒时，应及时报告系统管理员，不得擅自修改计算机系统配置。</w:t>
      </w:r>
    </w:p>
    <w:p w14:paraId="7F9897AB"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公司计算机硬盘分为</w:t>
      </w:r>
      <w:r>
        <w:rPr>
          <w:rFonts w:eastAsia="楷体_GB2312" w:hint="eastAsia"/>
          <w:sz w:val="28"/>
        </w:rPr>
        <w:t>C</w:t>
      </w:r>
      <w:r>
        <w:rPr>
          <w:rFonts w:eastAsia="楷体_GB2312" w:hint="eastAsia"/>
          <w:sz w:val="28"/>
        </w:rPr>
        <w:t>、</w:t>
      </w:r>
      <w:r>
        <w:rPr>
          <w:rFonts w:eastAsia="楷体_GB2312" w:hint="eastAsia"/>
          <w:sz w:val="28"/>
        </w:rPr>
        <w:t>D</w:t>
      </w:r>
      <w:r>
        <w:rPr>
          <w:rFonts w:ascii="楷体_GB2312" w:eastAsia="楷体_GB2312" w:hint="eastAsia"/>
          <w:sz w:val="28"/>
        </w:rPr>
        <w:t>区和</w:t>
      </w:r>
      <w:r>
        <w:rPr>
          <w:rFonts w:eastAsia="楷体_GB2312" w:hint="eastAsia"/>
          <w:sz w:val="28"/>
        </w:rPr>
        <w:t>E</w:t>
      </w:r>
      <w:r>
        <w:rPr>
          <w:rFonts w:eastAsia="楷体_GB2312" w:hint="eastAsia"/>
          <w:sz w:val="28"/>
        </w:rPr>
        <w:t>、</w:t>
      </w:r>
      <w:r>
        <w:rPr>
          <w:rFonts w:eastAsia="楷体_GB2312" w:hint="eastAsia"/>
          <w:sz w:val="28"/>
        </w:rPr>
        <w:t>F</w:t>
      </w:r>
      <w:r>
        <w:rPr>
          <w:rFonts w:eastAsia="楷体_GB2312" w:hint="eastAsia"/>
          <w:sz w:val="28"/>
        </w:rPr>
        <w:t>、</w:t>
      </w:r>
      <w:r>
        <w:rPr>
          <w:rFonts w:eastAsia="楷体_GB2312" w:hint="eastAsia"/>
          <w:sz w:val="28"/>
        </w:rPr>
        <w:t>G</w:t>
      </w:r>
      <w:r>
        <w:rPr>
          <w:rFonts w:eastAsia="楷体_GB2312" w:hint="eastAsia"/>
          <w:sz w:val="28"/>
        </w:rPr>
        <w:t>、</w:t>
      </w:r>
      <w:r>
        <w:rPr>
          <w:rFonts w:eastAsia="楷体_GB2312" w:hint="eastAsia"/>
          <w:sz w:val="28"/>
        </w:rPr>
        <w:t>H</w:t>
      </w:r>
      <w:r>
        <w:rPr>
          <w:rFonts w:ascii="楷体_GB2312" w:eastAsia="楷体_GB2312" w:hint="eastAsia"/>
          <w:sz w:val="28"/>
        </w:rPr>
        <w:t>区，其中</w:t>
      </w:r>
      <w:r>
        <w:rPr>
          <w:rFonts w:eastAsia="楷体_GB2312" w:hint="eastAsia"/>
          <w:sz w:val="28"/>
        </w:rPr>
        <w:t>C</w:t>
      </w:r>
      <w:r>
        <w:rPr>
          <w:rFonts w:eastAsia="楷体_GB2312" w:hint="eastAsia"/>
          <w:sz w:val="28"/>
        </w:rPr>
        <w:t>、</w:t>
      </w:r>
      <w:r>
        <w:rPr>
          <w:rFonts w:eastAsia="楷体_GB2312" w:hint="eastAsia"/>
          <w:sz w:val="28"/>
        </w:rPr>
        <w:t>D</w:t>
      </w:r>
      <w:r>
        <w:rPr>
          <w:rFonts w:ascii="楷体_GB2312" w:eastAsia="楷体_GB2312" w:hint="eastAsia"/>
          <w:sz w:val="28"/>
        </w:rPr>
        <w:t>区用来存放系统软件和应用程序，</w:t>
      </w:r>
      <w:r>
        <w:rPr>
          <w:rFonts w:eastAsia="楷体_GB2312" w:hint="eastAsia"/>
          <w:sz w:val="28"/>
        </w:rPr>
        <w:t>E</w:t>
      </w:r>
      <w:r>
        <w:rPr>
          <w:rFonts w:eastAsia="楷体_GB2312" w:hint="eastAsia"/>
          <w:sz w:val="28"/>
        </w:rPr>
        <w:t>、</w:t>
      </w:r>
      <w:r>
        <w:rPr>
          <w:rFonts w:eastAsia="楷体_GB2312" w:hint="eastAsia"/>
          <w:sz w:val="28"/>
        </w:rPr>
        <w:t>F</w:t>
      </w:r>
      <w:r>
        <w:rPr>
          <w:rFonts w:ascii="楷体_GB2312" w:eastAsia="楷体_GB2312" w:hint="eastAsia"/>
          <w:sz w:val="28"/>
        </w:rPr>
        <w:t>区用作用户文档存储。无特殊情况，在</w:t>
      </w:r>
      <w:r>
        <w:rPr>
          <w:rFonts w:eastAsia="楷体_GB2312" w:hint="eastAsia"/>
          <w:sz w:val="28"/>
        </w:rPr>
        <w:t>D</w:t>
      </w:r>
      <w:proofErr w:type="gramStart"/>
      <w:r>
        <w:rPr>
          <w:rFonts w:ascii="楷体_GB2312" w:eastAsia="楷体_GB2312" w:hint="eastAsia"/>
          <w:sz w:val="28"/>
        </w:rPr>
        <w:t>区不得</w:t>
      </w:r>
      <w:proofErr w:type="gramEnd"/>
      <w:r>
        <w:rPr>
          <w:rFonts w:ascii="楷体_GB2312" w:eastAsia="楷体_GB2312" w:hint="eastAsia"/>
          <w:sz w:val="28"/>
        </w:rPr>
        <w:t>存放可执行文件，</w:t>
      </w:r>
      <w:r>
        <w:rPr>
          <w:rFonts w:eastAsia="楷体_GB2312" w:hint="eastAsia"/>
          <w:sz w:val="28"/>
        </w:rPr>
        <w:t>C</w:t>
      </w:r>
      <w:r>
        <w:rPr>
          <w:rFonts w:ascii="楷体_GB2312" w:eastAsia="楷体_GB2312" w:hint="eastAsia"/>
          <w:sz w:val="28"/>
        </w:rPr>
        <w:t>区禁止存放公司文档文件。员工在</w:t>
      </w:r>
      <w:r>
        <w:rPr>
          <w:rFonts w:eastAsia="楷体_GB2312" w:hint="eastAsia"/>
          <w:sz w:val="28"/>
        </w:rPr>
        <w:t>E</w:t>
      </w:r>
      <w:r>
        <w:rPr>
          <w:rFonts w:eastAsia="楷体_GB2312" w:hint="eastAsia"/>
          <w:sz w:val="28"/>
        </w:rPr>
        <w:t>、</w:t>
      </w:r>
      <w:r>
        <w:rPr>
          <w:rFonts w:eastAsia="楷体_GB2312" w:hint="eastAsia"/>
          <w:sz w:val="28"/>
        </w:rPr>
        <w:t>F</w:t>
      </w:r>
      <w:r>
        <w:rPr>
          <w:rFonts w:ascii="楷体_GB2312" w:eastAsia="楷体_GB2312" w:hint="eastAsia"/>
          <w:sz w:val="28"/>
        </w:rPr>
        <w:t>区根目录中可建立自己的子目录。</w:t>
      </w:r>
    </w:p>
    <w:p w14:paraId="1BFF7542"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员工应加强保守商业秘密的意识，有关的机内技术方案、资料应采取相应的保密措施。</w:t>
      </w:r>
    </w:p>
    <w:p w14:paraId="32421B73"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员工必须做好自己文件的备份工作，由于疏忽备份工作所造成的损失由员工本人承担。系统管理员有责任协助其他员工做好公司重要文件资料的备份工作。</w:t>
      </w:r>
    </w:p>
    <w:p w14:paraId="2D23E6A4" w14:textId="77777777" w:rsidR="003336C7" w:rsidRDefault="003336C7" w:rsidP="008C38A0">
      <w:pPr>
        <w:numPr>
          <w:ilvl w:val="0"/>
          <w:numId w:val="34"/>
        </w:numPr>
        <w:rPr>
          <w:rFonts w:ascii="楷体_GB2312" w:eastAsia="楷体_GB2312"/>
          <w:sz w:val="28"/>
        </w:rPr>
      </w:pPr>
      <w:r>
        <w:rPr>
          <w:rFonts w:ascii="楷体_GB2312" w:eastAsia="楷体_GB2312" w:hint="eastAsia"/>
          <w:sz w:val="28"/>
        </w:rPr>
        <w:t>员工应按照系统管理员规定的操作细则进行操作，严禁违规操作，严禁在公司的计算机上玩游戏。</w:t>
      </w:r>
    </w:p>
    <w:p w14:paraId="5553EF94" w14:textId="77777777" w:rsidR="003336C7" w:rsidRDefault="003336C7" w:rsidP="008C38A0">
      <w:pPr>
        <w:pStyle w:val="2"/>
      </w:pPr>
      <w:bookmarkStart w:id="48" w:name="_Toc384210166"/>
      <w:r>
        <w:rPr>
          <w:rFonts w:hint="eastAsia"/>
        </w:rPr>
        <w:t>十五、其</w:t>
      </w:r>
      <w:r>
        <w:rPr>
          <w:rFonts w:hint="eastAsia"/>
        </w:rPr>
        <w:t xml:space="preserve">   </w:t>
      </w:r>
      <w:r>
        <w:rPr>
          <w:rFonts w:hint="eastAsia"/>
        </w:rPr>
        <w:t>他</w:t>
      </w:r>
      <w:bookmarkEnd w:id="48"/>
    </w:p>
    <w:p w14:paraId="101ADDFB" w14:textId="77777777" w:rsidR="003336C7" w:rsidRDefault="003336C7" w:rsidP="008C38A0">
      <w:pPr>
        <w:numPr>
          <w:ilvl w:val="0"/>
          <w:numId w:val="35"/>
        </w:numPr>
        <w:rPr>
          <w:rFonts w:ascii="楷体_GB2312" w:eastAsia="楷体_GB2312"/>
          <w:sz w:val="28"/>
        </w:rPr>
      </w:pPr>
      <w:r>
        <w:rPr>
          <w:rFonts w:ascii="楷体_GB2312" w:eastAsia="楷体_GB2312" w:hint="eastAsia"/>
          <w:sz w:val="28"/>
        </w:rPr>
        <w:t>因工作需要，公司有关订票、订餐、订房等事宜由办公室指定专人负责。</w:t>
      </w:r>
    </w:p>
    <w:p w14:paraId="71C29828" w14:textId="77777777" w:rsidR="003336C7" w:rsidRDefault="003336C7" w:rsidP="008C38A0">
      <w:pPr>
        <w:numPr>
          <w:ilvl w:val="0"/>
          <w:numId w:val="35"/>
        </w:numPr>
        <w:rPr>
          <w:rFonts w:ascii="楷体_GB2312" w:eastAsia="楷体_GB2312"/>
          <w:sz w:val="28"/>
        </w:rPr>
      </w:pPr>
      <w:r>
        <w:rPr>
          <w:rFonts w:ascii="楷体_GB2312" w:eastAsia="楷体_GB2312" w:hint="eastAsia"/>
          <w:sz w:val="28"/>
        </w:rPr>
        <w:t>订餐、订票、订房需说明有关事项，按要求提前填写登记表。</w:t>
      </w:r>
    </w:p>
    <w:p w14:paraId="51543CA7" w14:textId="77777777" w:rsidR="003336C7" w:rsidRDefault="003336C7" w:rsidP="008C38A0">
      <w:pPr>
        <w:numPr>
          <w:ilvl w:val="0"/>
          <w:numId w:val="35"/>
        </w:numPr>
        <w:rPr>
          <w:rFonts w:ascii="楷体_GB2312" w:eastAsia="楷体_GB2312"/>
          <w:sz w:val="28"/>
        </w:rPr>
      </w:pPr>
      <w:r>
        <w:rPr>
          <w:rFonts w:ascii="楷体_GB2312" w:eastAsia="楷体_GB2312" w:hint="eastAsia"/>
          <w:sz w:val="28"/>
        </w:rPr>
        <w:t>公司礼品的计划与制作、购买、分发、保管、收缴等工作由办公室负责。公司应建立礼品的出入库登记制度。</w:t>
      </w:r>
    </w:p>
    <w:p w14:paraId="27A7B1E7" w14:textId="77777777" w:rsidR="003336C7" w:rsidRDefault="003336C7" w:rsidP="008C38A0">
      <w:pPr>
        <w:numPr>
          <w:ilvl w:val="0"/>
          <w:numId w:val="35"/>
        </w:numPr>
        <w:rPr>
          <w:rFonts w:ascii="楷体_GB2312" w:eastAsia="楷体_GB2312"/>
          <w:sz w:val="28"/>
        </w:rPr>
      </w:pPr>
      <w:r>
        <w:rPr>
          <w:rFonts w:ascii="楷体_GB2312" w:eastAsia="楷体_GB2312" w:hint="eastAsia"/>
          <w:sz w:val="28"/>
        </w:rPr>
        <w:lastRenderedPageBreak/>
        <w:t>员工因公收受客户或合作方礼品，价值超过</w:t>
      </w:r>
      <w:r>
        <w:rPr>
          <w:rFonts w:eastAsia="楷体_GB2312" w:hint="eastAsia"/>
          <w:sz w:val="28"/>
        </w:rPr>
        <w:t>100</w:t>
      </w:r>
      <w:r>
        <w:rPr>
          <w:rFonts w:ascii="楷体_GB2312" w:eastAsia="楷体_GB2312" w:hint="eastAsia"/>
          <w:sz w:val="28"/>
        </w:rPr>
        <w:t>元的应上缴公司或由员工折价购买，所收现金不论金额多少，一律上缴，隐瞒不报者以违反公司规定论处。</w:t>
      </w:r>
    </w:p>
    <w:p w14:paraId="6760BF96" w14:textId="77777777" w:rsidR="003336C7" w:rsidRPr="002F494F" w:rsidRDefault="003336C7" w:rsidP="002F494F">
      <w:pPr>
        <w:numPr>
          <w:ilvl w:val="0"/>
          <w:numId w:val="35"/>
        </w:numPr>
        <w:rPr>
          <w:rFonts w:ascii="楷体_GB2312" w:eastAsia="楷体_GB2312"/>
          <w:sz w:val="28"/>
        </w:rPr>
      </w:pPr>
      <w:r>
        <w:rPr>
          <w:rFonts w:ascii="楷体_GB2312" w:eastAsia="楷体_GB2312" w:hint="eastAsia"/>
          <w:sz w:val="28"/>
        </w:rPr>
        <w:t>居住公司集体宿舍的员工，应自觉遵守公司集体宿舍管理规章制度，不得擅自留宿他人或将床位转让他人。</w:t>
      </w:r>
      <w:bookmarkEnd w:id="2"/>
    </w:p>
    <w:sectPr w:rsidR="003336C7" w:rsidRPr="002F494F" w:rsidSect="0086727B">
      <w:footerReference w:type="even" r:id="rId10"/>
      <w:footerReference w:type="default" r:id="rId11"/>
      <w:type w:val="continuous"/>
      <w:pgSz w:w="11906" w:h="16838" w:code="9"/>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lilianghui" w:date="2014-04-02T14:03:00Z" w:initials="llhui">
    <w:p w14:paraId="16A1F390" w14:textId="77777777" w:rsidR="00C87A99" w:rsidRDefault="00C87A99">
      <w:pPr>
        <w:pStyle w:val="af1"/>
      </w:pPr>
      <w:r>
        <w:rPr>
          <w:rStyle w:val="af0"/>
        </w:rPr>
        <w:annotationRef/>
      </w:r>
      <w:r>
        <w:rPr>
          <w:rFonts w:hint="eastAsia"/>
        </w:rPr>
        <w:t>请员工到人力资源部领取申请表。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A1F39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4579A" w14:textId="77777777" w:rsidR="00171488" w:rsidRDefault="00171488">
      <w:r>
        <w:separator/>
      </w:r>
    </w:p>
  </w:endnote>
  <w:endnote w:type="continuationSeparator" w:id="0">
    <w:p w14:paraId="2FECE4C7" w14:textId="77777777" w:rsidR="00171488" w:rsidRDefault="0017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5B1EC" w14:textId="77777777" w:rsidR="00C87A99" w:rsidRDefault="00C87A99">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2</w:t>
    </w:r>
    <w:r>
      <w:rPr>
        <w:rStyle w:val="a6"/>
      </w:rPr>
      <w:fldChar w:fldCharType="end"/>
    </w:r>
  </w:p>
  <w:p w14:paraId="4AA778E2" w14:textId="77777777" w:rsidR="00C87A99" w:rsidRDefault="00C87A9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A459" w14:textId="77777777" w:rsidR="00C87A99" w:rsidRDefault="00C87A99">
    <w:pPr>
      <w:pStyle w:val="a4"/>
    </w:pPr>
  </w:p>
  <w:p w14:paraId="51ADCAD7" w14:textId="77777777" w:rsidR="00C87A99" w:rsidRDefault="00C87A99">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118CC" w14:textId="77777777" w:rsidR="00171488" w:rsidRDefault="00171488">
      <w:r>
        <w:separator/>
      </w:r>
    </w:p>
  </w:footnote>
  <w:footnote w:type="continuationSeparator" w:id="0">
    <w:p w14:paraId="0D59142C" w14:textId="77777777" w:rsidR="00171488" w:rsidRDefault="00171488">
      <w:r>
        <w:continuationSeparator/>
      </w:r>
    </w:p>
  </w:footnote>
  <w:footnote w:id="1">
    <w:p w14:paraId="15A05282" w14:textId="77777777" w:rsidR="00C87A99" w:rsidRDefault="00C87A99">
      <w:pPr>
        <w:pStyle w:val="af5"/>
      </w:pPr>
      <w:r>
        <w:rPr>
          <w:rStyle w:val="af7"/>
        </w:rPr>
        <w:footnoteRef/>
      </w:r>
      <w:r>
        <w:t xml:space="preserve"> </w:t>
      </w:r>
      <w:r>
        <w:rPr>
          <w:rFonts w:hint="eastAsia"/>
        </w:rPr>
        <w:t>参考《劳动法》相关条例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F4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15:restartNumberingAfterBreak="0">
    <w:nsid w:val="037E1FDA"/>
    <w:multiLevelType w:val="singleLevel"/>
    <w:tmpl w:val="4DFE64BC"/>
    <w:lvl w:ilvl="0">
      <w:start w:val="1"/>
      <w:numFmt w:val="decimal"/>
      <w:lvlText w:val="%1."/>
      <w:lvlJc w:val="left"/>
      <w:pPr>
        <w:tabs>
          <w:tab w:val="num" w:pos="360"/>
        </w:tabs>
        <w:ind w:left="0" w:firstLine="0"/>
      </w:pPr>
      <w:rPr>
        <w:rFonts w:hint="eastAsia"/>
      </w:rPr>
    </w:lvl>
  </w:abstractNum>
  <w:abstractNum w:abstractNumId="2" w15:restartNumberingAfterBreak="0">
    <w:nsid w:val="04E610CF"/>
    <w:multiLevelType w:val="singleLevel"/>
    <w:tmpl w:val="B2D62F86"/>
    <w:lvl w:ilvl="0">
      <w:start w:val="4"/>
      <w:numFmt w:val="decimal"/>
      <w:lvlText w:val="%1."/>
      <w:lvlJc w:val="left"/>
      <w:pPr>
        <w:tabs>
          <w:tab w:val="num" w:pos="454"/>
        </w:tabs>
        <w:ind w:left="454" w:hanging="454"/>
      </w:pPr>
      <w:rPr>
        <w:rFonts w:ascii="楷体_GB2312" w:eastAsia="楷体_GB2312" w:hint="eastAsia"/>
        <w:b w:val="0"/>
        <w:i w:val="0"/>
      </w:rPr>
    </w:lvl>
  </w:abstractNum>
  <w:abstractNum w:abstractNumId="3" w15:restartNumberingAfterBreak="0">
    <w:nsid w:val="105253D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 w15:restartNumberingAfterBreak="0">
    <w:nsid w:val="13E02F6F"/>
    <w:multiLevelType w:val="singleLevel"/>
    <w:tmpl w:val="EF786ACA"/>
    <w:lvl w:ilvl="0">
      <w:start w:val="1"/>
      <w:numFmt w:val="decimal"/>
      <w:lvlText w:val="%1."/>
      <w:lvlJc w:val="left"/>
      <w:pPr>
        <w:tabs>
          <w:tab w:val="num" w:pos="425"/>
        </w:tabs>
        <w:ind w:left="425" w:hanging="425"/>
      </w:pPr>
      <w:rPr>
        <w:rFonts w:hint="eastAsia"/>
      </w:rPr>
    </w:lvl>
  </w:abstractNum>
  <w:abstractNum w:abstractNumId="5" w15:restartNumberingAfterBreak="0">
    <w:nsid w:val="19DC4972"/>
    <w:multiLevelType w:val="singleLevel"/>
    <w:tmpl w:val="9260CEF0"/>
    <w:lvl w:ilvl="0">
      <w:start w:val="1"/>
      <w:numFmt w:val="decimal"/>
      <w:lvlText w:val="%1."/>
      <w:lvlJc w:val="left"/>
      <w:pPr>
        <w:tabs>
          <w:tab w:val="num" w:pos="454"/>
        </w:tabs>
        <w:ind w:left="454" w:hanging="454"/>
      </w:pPr>
      <w:rPr>
        <w:rFonts w:hint="eastAsia"/>
      </w:rPr>
    </w:lvl>
  </w:abstractNum>
  <w:abstractNum w:abstractNumId="6" w15:restartNumberingAfterBreak="0">
    <w:nsid w:val="1C046AD8"/>
    <w:multiLevelType w:val="singleLevel"/>
    <w:tmpl w:val="5010FA96"/>
    <w:lvl w:ilvl="0">
      <w:start w:val="7"/>
      <w:numFmt w:val="decimal"/>
      <w:lvlText w:val="%1．"/>
      <w:lvlJc w:val="left"/>
      <w:pPr>
        <w:tabs>
          <w:tab w:val="num" w:pos="420"/>
        </w:tabs>
        <w:ind w:left="420" w:hanging="420"/>
      </w:pPr>
      <w:rPr>
        <w:rFonts w:ascii="楷体_GB2312" w:eastAsia="楷体_GB2312" w:hint="eastAsia"/>
        <w:sz w:val="28"/>
      </w:rPr>
    </w:lvl>
  </w:abstractNum>
  <w:abstractNum w:abstractNumId="7" w15:restartNumberingAfterBreak="0">
    <w:nsid w:val="1D933F60"/>
    <w:multiLevelType w:val="singleLevel"/>
    <w:tmpl w:val="DD20AE96"/>
    <w:lvl w:ilvl="0">
      <w:start w:val="9"/>
      <w:numFmt w:val="decimal"/>
      <w:lvlText w:val="%1."/>
      <w:lvlJc w:val="left"/>
      <w:pPr>
        <w:tabs>
          <w:tab w:val="num" w:pos="360"/>
        </w:tabs>
        <w:ind w:left="340" w:hanging="340"/>
      </w:pPr>
      <w:rPr>
        <w:rFonts w:hint="eastAsia"/>
      </w:rPr>
    </w:lvl>
  </w:abstractNum>
  <w:abstractNum w:abstractNumId="8" w15:restartNumberingAfterBreak="0">
    <w:nsid w:val="21FB42E2"/>
    <w:multiLevelType w:val="singleLevel"/>
    <w:tmpl w:val="47448C40"/>
    <w:lvl w:ilvl="0">
      <w:start w:val="10"/>
      <w:numFmt w:val="decimal"/>
      <w:lvlText w:val="%1."/>
      <w:lvlJc w:val="left"/>
      <w:pPr>
        <w:tabs>
          <w:tab w:val="num" w:pos="454"/>
        </w:tabs>
        <w:ind w:left="454" w:hanging="454"/>
      </w:pPr>
      <w:rPr>
        <w:rFonts w:hint="eastAsia"/>
      </w:rPr>
    </w:lvl>
  </w:abstractNum>
  <w:abstractNum w:abstractNumId="9" w15:restartNumberingAfterBreak="0">
    <w:nsid w:val="2A89031F"/>
    <w:multiLevelType w:val="singleLevel"/>
    <w:tmpl w:val="BF86EC12"/>
    <w:lvl w:ilvl="0">
      <w:start w:val="1"/>
      <w:numFmt w:val="decimal"/>
      <w:lvlText w:val="%1．"/>
      <w:lvlJc w:val="left"/>
      <w:pPr>
        <w:tabs>
          <w:tab w:val="num" w:pos="420"/>
        </w:tabs>
        <w:ind w:left="420" w:hanging="420"/>
      </w:pPr>
      <w:rPr>
        <w:rFonts w:hint="eastAsia"/>
      </w:rPr>
    </w:lvl>
  </w:abstractNum>
  <w:abstractNum w:abstractNumId="10" w15:restartNumberingAfterBreak="0">
    <w:nsid w:val="2B8378B8"/>
    <w:multiLevelType w:val="singleLevel"/>
    <w:tmpl w:val="9B744A64"/>
    <w:lvl w:ilvl="0">
      <w:start w:val="1"/>
      <w:numFmt w:val="decimal"/>
      <w:lvlText w:val="（%1）"/>
      <w:lvlJc w:val="left"/>
      <w:pPr>
        <w:tabs>
          <w:tab w:val="num" w:pos="720"/>
        </w:tabs>
        <w:ind w:left="720" w:hanging="720"/>
      </w:pPr>
      <w:rPr>
        <w:rFonts w:hint="eastAsia"/>
      </w:rPr>
    </w:lvl>
  </w:abstractNum>
  <w:abstractNum w:abstractNumId="11" w15:restartNumberingAfterBreak="0">
    <w:nsid w:val="306D7764"/>
    <w:multiLevelType w:val="singleLevel"/>
    <w:tmpl w:val="8D44D0B6"/>
    <w:lvl w:ilvl="0">
      <w:start w:val="1"/>
      <w:numFmt w:val="decimal"/>
      <w:lvlText w:val="%1."/>
      <w:lvlJc w:val="left"/>
      <w:pPr>
        <w:tabs>
          <w:tab w:val="num" w:pos="454"/>
        </w:tabs>
        <w:ind w:left="454" w:hanging="454"/>
      </w:pPr>
      <w:rPr>
        <w:rFonts w:hint="eastAsia"/>
      </w:rPr>
    </w:lvl>
  </w:abstractNum>
  <w:abstractNum w:abstractNumId="12" w15:restartNumberingAfterBreak="0">
    <w:nsid w:val="3175010A"/>
    <w:multiLevelType w:val="singleLevel"/>
    <w:tmpl w:val="C786FF98"/>
    <w:lvl w:ilvl="0">
      <w:start w:val="1"/>
      <w:numFmt w:val="decimal"/>
      <w:lvlText w:val="%1."/>
      <w:lvlJc w:val="left"/>
      <w:pPr>
        <w:tabs>
          <w:tab w:val="num" w:pos="360"/>
        </w:tabs>
        <w:ind w:left="0" w:firstLine="0"/>
      </w:pPr>
      <w:rPr>
        <w:rFonts w:hint="eastAsia"/>
      </w:rPr>
    </w:lvl>
  </w:abstractNum>
  <w:abstractNum w:abstractNumId="13" w15:restartNumberingAfterBreak="0">
    <w:nsid w:val="3391066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50C5029"/>
    <w:multiLevelType w:val="singleLevel"/>
    <w:tmpl w:val="FC34107A"/>
    <w:lvl w:ilvl="0">
      <w:start w:val="1"/>
      <w:numFmt w:val="decimal"/>
      <w:lvlText w:val="%1."/>
      <w:lvlJc w:val="left"/>
      <w:pPr>
        <w:tabs>
          <w:tab w:val="num" w:pos="454"/>
        </w:tabs>
        <w:ind w:left="454" w:hanging="454"/>
      </w:pPr>
      <w:rPr>
        <w:rFonts w:hint="eastAsia"/>
      </w:rPr>
    </w:lvl>
  </w:abstractNum>
  <w:abstractNum w:abstractNumId="15" w15:restartNumberingAfterBreak="0">
    <w:nsid w:val="39C21138"/>
    <w:multiLevelType w:val="singleLevel"/>
    <w:tmpl w:val="4AF62928"/>
    <w:lvl w:ilvl="0">
      <w:start w:val="4"/>
      <w:numFmt w:val="decimal"/>
      <w:lvlText w:val="（%1）"/>
      <w:lvlJc w:val="left"/>
      <w:pPr>
        <w:tabs>
          <w:tab w:val="num" w:pos="737"/>
        </w:tabs>
        <w:ind w:left="737" w:hanging="737"/>
      </w:pPr>
      <w:rPr>
        <w:rFonts w:hint="eastAsia"/>
      </w:rPr>
    </w:lvl>
  </w:abstractNum>
  <w:abstractNum w:abstractNumId="16" w15:restartNumberingAfterBreak="0">
    <w:nsid w:val="4152275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42CF3FDB"/>
    <w:multiLevelType w:val="singleLevel"/>
    <w:tmpl w:val="24FC5C4A"/>
    <w:lvl w:ilvl="0">
      <w:start w:val="1"/>
      <w:numFmt w:val="decimal"/>
      <w:lvlText w:val="（%1）"/>
      <w:lvlJc w:val="left"/>
      <w:pPr>
        <w:tabs>
          <w:tab w:val="num" w:pos="737"/>
        </w:tabs>
        <w:ind w:left="737" w:hanging="737"/>
      </w:pPr>
      <w:rPr>
        <w:rFonts w:hint="eastAsia"/>
      </w:rPr>
    </w:lvl>
  </w:abstractNum>
  <w:abstractNum w:abstractNumId="18" w15:restartNumberingAfterBreak="0">
    <w:nsid w:val="44470B76"/>
    <w:multiLevelType w:val="singleLevel"/>
    <w:tmpl w:val="B5D8C6B0"/>
    <w:lvl w:ilvl="0">
      <w:start w:val="1"/>
      <w:numFmt w:val="decimal"/>
      <w:lvlText w:val="%1."/>
      <w:lvlJc w:val="left"/>
      <w:pPr>
        <w:tabs>
          <w:tab w:val="num" w:pos="425"/>
        </w:tabs>
        <w:ind w:left="425" w:hanging="425"/>
      </w:pPr>
      <w:rPr>
        <w:rFonts w:hint="eastAsia"/>
      </w:rPr>
    </w:lvl>
  </w:abstractNum>
  <w:abstractNum w:abstractNumId="19" w15:restartNumberingAfterBreak="0">
    <w:nsid w:val="44BA48F7"/>
    <w:multiLevelType w:val="singleLevel"/>
    <w:tmpl w:val="CD9A012C"/>
    <w:lvl w:ilvl="0">
      <w:start w:val="1"/>
      <w:numFmt w:val="decimal"/>
      <w:lvlText w:val="%1．"/>
      <w:lvlJc w:val="left"/>
      <w:pPr>
        <w:tabs>
          <w:tab w:val="num" w:pos="480"/>
        </w:tabs>
        <w:ind w:left="480" w:hanging="480"/>
      </w:pPr>
      <w:rPr>
        <w:rFonts w:hint="eastAsia"/>
      </w:rPr>
    </w:lvl>
  </w:abstractNum>
  <w:abstractNum w:abstractNumId="20" w15:restartNumberingAfterBreak="0">
    <w:nsid w:val="475B2D81"/>
    <w:multiLevelType w:val="singleLevel"/>
    <w:tmpl w:val="C43EF828"/>
    <w:lvl w:ilvl="0">
      <w:start w:val="1"/>
      <w:numFmt w:val="decimal"/>
      <w:lvlText w:val="%1．"/>
      <w:lvlJc w:val="left"/>
      <w:pPr>
        <w:tabs>
          <w:tab w:val="num" w:pos="420"/>
        </w:tabs>
        <w:ind w:left="420" w:hanging="420"/>
      </w:pPr>
      <w:rPr>
        <w:rFonts w:hint="eastAsia"/>
      </w:rPr>
    </w:lvl>
  </w:abstractNum>
  <w:abstractNum w:abstractNumId="21" w15:restartNumberingAfterBreak="0">
    <w:nsid w:val="47DA4521"/>
    <w:multiLevelType w:val="singleLevel"/>
    <w:tmpl w:val="A234161E"/>
    <w:lvl w:ilvl="0">
      <w:start w:val="1"/>
      <w:numFmt w:val="japaneseCounting"/>
      <w:lvlText w:val="%1、"/>
      <w:lvlJc w:val="left"/>
      <w:pPr>
        <w:tabs>
          <w:tab w:val="num" w:pos="600"/>
        </w:tabs>
        <w:ind w:left="600" w:hanging="600"/>
      </w:pPr>
      <w:rPr>
        <w:rFonts w:hint="eastAsia"/>
      </w:rPr>
    </w:lvl>
  </w:abstractNum>
  <w:abstractNum w:abstractNumId="22" w15:restartNumberingAfterBreak="0">
    <w:nsid w:val="49AE57DE"/>
    <w:multiLevelType w:val="singleLevel"/>
    <w:tmpl w:val="649898FE"/>
    <w:lvl w:ilvl="0">
      <w:start w:val="1"/>
      <w:numFmt w:val="decimal"/>
      <w:lvlText w:val="%1．"/>
      <w:lvlJc w:val="left"/>
      <w:pPr>
        <w:tabs>
          <w:tab w:val="num" w:pos="420"/>
        </w:tabs>
        <w:ind w:left="420" w:hanging="420"/>
      </w:pPr>
      <w:rPr>
        <w:rFonts w:hint="eastAsia"/>
      </w:rPr>
    </w:lvl>
  </w:abstractNum>
  <w:abstractNum w:abstractNumId="23" w15:restartNumberingAfterBreak="0">
    <w:nsid w:val="4C8C4BE6"/>
    <w:multiLevelType w:val="singleLevel"/>
    <w:tmpl w:val="6B96C3D2"/>
    <w:lvl w:ilvl="0">
      <w:start w:val="1"/>
      <w:numFmt w:val="decimal"/>
      <w:lvlText w:val="%1."/>
      <w:lvlJc w:val="left"/>
      <w:pPr>
        <w:tabs>
          <w:tab w:val="num" w:pos="454"/>
        </w:tabs>
        <w:ind w:left="454" w:hanging="454"/>
      </w:pPr>
      <w:rPr>
        <w:rFonts w:hint="eastAsia"/>
      </w:rPr>
    </w:lvl>
  </w:abstractNum>
  <w:abstractNum w:abstractNumId="24" w15:restartNumberingAfterBreak="0">
    <w:nsid w:val="4EF30F9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15:restartNumberingAfterBreak="0">
    <w:nsid w:val="545450D3"/>
    <w:multiLevelType w:val="singleLevel"/>
    <w:tmpl w:val="2F8C8ABE"/>
    <w:lvl w:ilvl="0">
      <w:start w:val="1"/>
      <w:numFmt w:val="decimal"/>
      <w:lvlText w:val="（%1）"/>
      <w:lvlJc w:val="left"/>
      <w:pPr>
        <w:tabs>
          <w:tab w:val="num" w:pos="737"/>
        </w:tabs>
        <w:ind w:left="737" w:hanging="737"/>
      </w:pPr>
      <w:rPr>
        <w:rFonts w:hint="eastAsia"/>
      </w:rPr>
    </w:lvl>
  </w:abstractNum>
  <w:abstractNum w:abstractNumId="26" w15:restartNumberingAfterBreak="0">
    <w:nsid w:val="54FF1415"/>
    <w:multiLevelType w:val="singleLevel"/>
    <w:tmpl w:val="6206D680"/>
    <w:lvl w:ilvl="0">
      <w:start w:val="1"/>
      <w:numFmt w:val="decimal"/>
      <w:lvlText w:val="%1．"/>
      <w:lvlJc w:val="left"/>
      <w:pPr>
        <w:tabs>
          <w:tab w:val="num" w:pos="420"/>
        </w:tabs>
        <w:ind w:left="420" w:hanging="420"/>
      </w:pPr>
      <w:rPr>
        <w:rFonts w:hint="eastAsia"/>
      </w:rPr>
    </w:lvl>
  </w:abstractNum>
  <w:abstractNum w:abstractNumId="27" w15:restartNumberingAfterBreak="0">
    <w:nsid w:val="570069B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8" w15:restartNumberingAfterBreak="0">
    <w:nsid w:val="576D464A"/>
    <w:multiLevelType w:val="singleLevel"/>
    <w:tmpl w:val="19D8C96E"/>
    <w:lvl w:ilvl="0">
      <w:start w:val="1"/>
      <w:numFmt w:val="decimal"/>
      <w:lvlText w:val="（%1）"/>
      <w:lvlJc w:val="left"/>
      <w:pPr>
        <w:tabs>
          <w:tab w:val="num" w:pos="737"/>
        </w:tabs>
        <w:ind w:left="737" w:hanging="737"/>
      </w:pPr>
      <w:rPr>
        <w:rFonts w:hint="eastAsia"/>
      </w:rPr>
    </w:lvl>
  </w:abstractNum>
  <w:abstractNum w:abstractNumId="29" w15:restartNumberingAfterBreak="0">
    <w:nsid w:val="58E64694"/>
    <w:multiLevelType w:val="singleLevel"/>
    <w:tmpl w:val="818E93EE"/>
    <w:lvl w:ilvl="0">
      <w:start w:val="1"/>
      <w:numFmt w:val="decimal"/>
      <w:lvlText w:val="%1."/>
      <w:lvlJc w:val="left"/>
      <w:pPr>
        <w:tabs>
          <w:tab w:val="num" w:pos="425"/>
        </w:tabs>
        <w:ind w:left="425" w:hanging="425"/>
      </w:pPr>
      <w:rPr>
        <w:rFonts w:hint="eastAsia"/>
      </w:rPr>
    </w:lvl>
  </w:abstractNum>
  <w:abstractNum w:abstractNumId="30" w15:restartNumberingAfterBreak="0">
    <w:nsid w:val="5A3B6213"/>
    <w:multiLevelType w:val="singleLevel"/>
    <w:tmpl w:val="9B744A64"/>
    <w:lvl w:ilvl="0">
      <w:start w:val="1"/>
      <w:numFmt w:val="decimal"/>
      <w:lvlText w:val="（%1）"/>
      <w:lvlJc w:val="left"/>
      <w:pPr>
        <w:tabs>
          <w:tab w:val="num" w:pos="720"/>
        </w:tabs>
        <w:ind w:left="720" w:hanging="720"/>
      </w:pPr>
      <w:rPr>
        <w:rFonts w:hint="eastAsia"/>
      </w:rPr>
    </w:lvl>
  </w:abstractNum>
  <w:abstractNum w:abstractNumId="31" w15:restartNumberingAfterBreak="0">
    <w:nsid w:val="61BB14CE"/>
    <w:multiLevelType w:val="singleLevel"/>
    <w:tmpl w:val="704A3774"/>
    <w:lvl w:ilvl="0">
      <w:start w:val="6"/>
      <w:numFmt w:val="decimal"/>
      <w:lvlText w:val="%1."/>
      <w:lvlJc w:val="left"/>
      <w:pPr>
        <w:tabs>
          <w:tab w:val="num" w:pos="360"/>
        </w:tabs>
        <w:ind w:left="340" w:hanging="340"/>
      </w:pPr>
      <w:rPr>
        <w:rFonts w:hint="eastAsia"/>
      </w:rPr>
    </w:lvl>
  </w:abstractNum>
  <w:abstractNum w:abstractNumId="32" w15:restartNumberingAfterBreak="0">
    <w:nsid w:val="666A32B9"/>
    <w:multiLevelType w:val="singleLevel"/>
    <w:tmpl w:val="9B9AF09A"/>
    <w:lvl w:ilvl="0">
      <w:start w:val="1"/>
      <w:numFmt w:val="bullet"/>
      <w:lvlText w:val=""/>
      <w:lvlJc w:val="left"/>
      <w:pPr>
        <w:tabs>
          <w:tab w:val="num" w:pos="680"/>
        </w:tabs>
        <w:ind w:left="680" w:hanging="396"/>
      </w:pPr>
      <w:rPr>
        <w:rFonts w:ascii="Wingdings" w:hAnsi="Wingdings" w:hint="default"/>
      </w:rPr>
    </w:lvl>
  </w:abstractNum>
  <w:abstractNum w:abstractNumId="33" w15:restartNumberingAfterBreak="0">
    <w:nsid w:val="67E749B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4" w15:restartNumberingAfterBreak="0">
    <w:nsid w:val="690F3838"/>
    <w:multiLevelType w:val="singleLevel"/>
    <w:tmpl w:val="608EADF2"/>
    <w:lvl w:ilvl="0">
      <w:start w:val="10"/>
      <w:numFmt w:val="decimal"/>
      <w:lvlText w:val="%1."/>
      <w:lvlJc w:val="left"/>
      <w:pPr>
        <w:tabs>
          <w:tab w:val="num" w:pos="425"/>
        </w:tabs>
        <w:ind w:left="425" w:hanging="425"/>
      </w:pPr>
      <w:rPr>
        <w:rFonts w:hint="eastAsia"/>
      </w:rPr>
    </w:lvl>
  </w:abstractNum>
  <w:abstractNum w:abstractNumId="35" w15:restartNumberingAfterBreak="0">
    <w:nsid w:val="699A79DB"/>
    <w:multiLevelType w:val="singleLevel"/>
    <w:tmpl w:val="6B4E0426"/>
    <w:lvl w:ilvl="0">
      <w:start w:val="1"/>
      <w:numFmt w:val="decimal"/>
      <w:lvlText w:val="%1."/>
      <w:lvlJc w:val="left"/>
      <w:pPr>
        <w:tabs>
          <w:tab w:val="num" w:pos="454"/>
        </w:tabs>
        <w:ind w:left="454" w:hanging="454"/>
      </w:pPr>
      <w:rPr>
        <w:rFonts w:hint="eastAsia"/>
      </w:rPr>
    </w:lvl>
  </w:abstractNum>
  <w:abstractNum w:abstractNumId="36" w15:restartNumberingAfterBreak="0">
    <w:nsid w:val="6A20241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7" w15:restartNumberingAfterBreak="0">
    <w:nsid w:val="6CB82337"/>
    <w:multiLevelType w:val="singleLevel"/>
    <w:tmpl w:val="9B744A64"/>
    <w:lvl w:ilvl="0">
      <w:start w:val="1"/>
      <w:numFmt w:val="decimal"/>
      <w:lvlText w:val="（%1）"/>
      <w:lvlJc w:val="left"/>
      <w:pPr>
        <w:tabs>
          <w:tab w:val="num" w:pos="720"/>
        </w:tabs>
        <w:ind w:left="720" w:hanging="720"/>
      </w:pPr>
      <w:rPr>
        <w:rFonts w:hint="eastAsia"/>
      </w:rPr>
    </w:lvl>
  </w:abstractNum>
  <w:abstractNum w:abstractNumId="38" w15:restartNumberingAfterBreak="0">
    <w:nsid w:val="755637C6"/>
    <w:multiLevelType w:val="singleLevel"/>
    <w:tmpl w:val="8912E98C"/>
    <w:lvl w:ilvl="0">
      <w:start w:val="1"/>
      <w:numFmt w:val="decimal"/>
      <w:lvlText w:val="%1."/>
      <w:lvlJc w:val="left"/>
      <w:pPr>
        <w:tabs>
          <w:tab w:val="num" w:pos="454"/>
        </w:tabs>
        <w:ind w:left="454" w:hanging="454"/>
      </w:pPr>
      <w:rPr>
        <w:rFonts w:hint="eastAsia"/>
      </w:rPr>
    </w:lvl>
  </w:abstractNum>
  <w:abstractNum w:abstractNumId="39" w15:restartNumberingAfterBreak="0">
    <w:nsid w:val="7DBA19A9"/>
    <w:multiLevelType w:val="singleLevel"/>
    <w:tmpl w:val="2206ACA8"/>
    <w:lvl w:ilvl="0">
      <w:start w:val="1"/>
      <w:numFmt w:val="decimal"/>
      <w:lvlText w:val="（%1）"/>
      <w:lvlJc w:val="left"/>
      <w:pPr>
        <w:tabs>
          <w:tab w:val="num" w:pos="705"/>
        </w:tabs>
        <w:ind w:left="705" w:hanging="705"/>
      </w:pPr>
      <w:rPr>
        <w:rFonts w:hint="eastAsia"/>
      </w:rPr>
    </w:lvl>
  </w:abstractNum>
  <w:abstractNum w:abstractNumId="40" w15:restartNumberingAfterBreak="0">
    <w:nsid w:val="7DCE133E"/>
    <w:multiLevelType w:val="singleLevel"/>
    <w:tmpl w:val="98DA828C"/>
    <w:lvl w:ilvl="0">
      <w:start w:val="1"/>
      <w:numFmt w:val="decimal"/>
      <w:lvlText w:val="（%1）"/>
      <w:lvlJc w:val="left"/>
      <w:pPr>
        <w:tabs>
          <w:tab w:val="num" w:pos="720"/>
        </w:tabs>
        <w:ind w:left="720" w:hanging="720"/>
      </w:pPr>
      <w:rPr>
        <w:rFonts w:hint="eastAsia"/>
      </w:rPr>
    </w:lvl>
  </w:abstractNum>
  <w:num w:numId="1">
    <w:abstractNumId w:val="26"/>
  </w:num>
  <w:num w:numId="2">
    <w:abstractNumId w:val="27"/>
  </w:num>
  <w:num w:numId="3">
    <w:abstractNumId w:val="16"/>
  </w:num>
  <w:num w:numId="4">
    <w:abstractNumId w:val="0"/>
  </w:num>
  <w:num w:numId="5">
    <w:abstractNumId w:val="24"/>
  </w:num>
  <w:num w:numId="6">
    <w:abstractNumId w:val="36"/>
  </w:num>
  <w:num w:numId="7">
    <w:abstractNumId w:val="5"/>
  </w:num>
  <w:num w:numId="8">
    <w:abstractNumId w:val="39"/>
  </w:num>
  <w:num w:numId="9">
    <w:abstractNumId w:val="12"/>
  </w:num>
  <w:num w:numId="10">
    <w:abstractNumId w:val="33"/>
  </w:num>
  <w:num w:numId="11">
    <w:abstractNumId w:val="22"/>
  </w:num>
  <w:num w:numId="12">
    <w:abstractNumId w:val="1"/>
  </w:num>
  <w:num w:numId="13">
    <w:abstractNumId w:val="29"/>
  </w:num>
  <w:num w:numId="14">
    <w:abstractNumId w:val="23"/>
  </w:num>
  <w:num w:numId="15">
    <w:abstractNumId w:val="9"/>
  </w:num>
  <w:num w:numId="16">
    <w:abstractNumId w:val="40"/>
  </w:num>
  <w:num w:numId="17">
    <w:abstractNumId w:val="28"/>
  </w:num>
  <w:num w:numId="18">
    <w:abstractNumId w:val="14"/>
  </w:num>
  <w:num w:numId="19">
    <w:abstractNumId w:val="7"/>
  </w:num>
  <w:num w:numId="20">
    <w:abstractNumId w:val="10"/>
  </w:num>
  <w:num w:numId="21">
    <w:abstractNumId w:val="38"/>
  </w:num>
  <w:num w:numId="22">
    <w:abstractNumId w:val="30"/>
  </w:num>
  <w:num w:numId="23">
    <w:abstractNumId w:val="37"/>
  </w:num>
  <w:num w:numId="24">
    <w:abstractNumId w:val="3"/>
  </w:num>
  <w:num w:numId="25">
    <w:abstractNumId w:val="34"/>
  </w:num>
  <w:num w:numId="26">
    <w:abstractNumId w:val="4"/>
  </w:num>
  <w:num w:numId="27">
    <w:abstractNumId w:val="18"/>
  </w:num>
  <w:num w:numId="28">
    <w:abstractNumId w:val="25"/>
  </w:num>
  <w:num w:numId="29">
    <w:abstractNumId w:val="17"/>
  </w:num>
  <w:num w:numId="30">
    <w:abstractNumId w:val="32"/>
  </w:num>
  <w:num w:numId="31">
    <w:abstractNumId w:val="15"/>
  </w:num>
  <w:num w:numId="32">
    <w:abstractNumId w:val="31"/>
  </w:num>
  <w:num w:numId="33">
    <w:abstractNumId w:val="19"/>
  </w:num>
  <w:num w:numId="34">
    <w:abstractNumId w:val="35"/>
  </w:num>
  <w:num w:numId="35">
    <w:abstractNumId w:val="20"/>
  </w:num>
  <w:num w:numId="36">
    <w:abstractNumId w:val="8"/>
  </w:num>
  <w:num w:numId="37">
    <w:abstractNumId w:val="2"/>
  </w:num>
  <w:num w:numId="38">
    <w:abstractNumId w:val="11"/>
  </w:num>
  <w:num w:numId="39">
    <w:abstractNumId w:val="13"/>
  </w:num>
  <w:num w:numId="40">
    <w:abstractNumId w:val="21"/>
  </w:num>
  <w:num w:numId="4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XL">
    <w15:presenceInfo w15:providerId="None" w15:userId="XX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EA"/>
    <w:rsid w:val="00003C73"/>
    <w:rsid w:val="0002777A"/>
    <w:rsid w:val="00035528"/>
    <w:rsid w:val="00070074"/>
    <w:rsid w:val="000A5A8C"/>
    <w:rsid w:val="001452BC"/>
    <w:rsid w:val="00171488"/>
    <w:rsid w:val="001850E3"/>
    <w:rsid w:val="001A7238"/>
    <w:rsid w:val="001C001C"/>
    <w:rsid w:val="001C195B"/>
    <w:rsid w:val="00252F5C"/>
    <w:rsid w:val="00271B90"/>
    <w:rsid w:val="002D1809"/>
    <w:rsid w:val="002F494F"/>
    <w:rsid w:val="003101C8"/>
    <w:rsid w:val="003336C7"/>
    <w:rsid w:val="00375C17"/>
    <w:rsid w:val="00387695"/>
    <w:rsid w:val="003A1C7E"/>
    <w:rsid w:val="003B5E91"/>
    <w:rsid w:val="003C653A"/>
    <w:rsid w:val="0046655E"/>
    <w:rsid w:val="004A75F9"/>
    <w:rsid w:val="00546C58"/>
    <w:rsid w:val="005D6391"/>
    <w:rsid w:val="005E01B2"/>
    <w:rsid w:val="00617433"/>
    <w:rsid w:val="00621C15"/>
    <w:rsid w:val="007619EC"/>
    <w:rsid w:val="007C7D1F"/>
    <w:rsid w:val="0086727B"/>
    <w:rsid w:val="008C38A0"/>
    <w:rsid w:val="00911FE5"/>
    <w:rsid w:val="00923F56"/>
    <w:rsid w:val="009923B8"/>
    <w:rsid w:val="009A18D2"/>
    <w:rsid w:val="009C1313"/>
    <w:rsid w:val="009C2407"/>
    <w:rsid w:val="009F31A8"/>
    <w:rsid w:val="00A16D0A"/>
    <w:rsid w:val="00A23DBD"/>
    <w:rsid w:val="00A96EC8"/>
    <w:rsid w:val="00B070F5"/>
    <w:rsid w:val="00B260EA"/>
    <w:rsid w:val="00B548DF"/>
    <w:rsid w:val="00B95B42"/>
    <w:rsid w:val="00BA5EF0"/>
    <w:rsid w:val="00BB2C94"/>
    <w:rsid w:val="00C231BF"/>
    <w:rsid w:val="00C77A95"/>
    <w:rsid w:val="00C87A99"/>
    <w:rsid w:val="00CB6C5D"/>
    <w:rsid w:val="00CF1F21"/>
    <w:rsid w:val="00D13BAD"/>
    <w:rsid w:val="00E1057C"/>
    <w:rsid w:val="00E23164"/>
    <w:rsid w:val="00E30616"/>
    <w:rsid w:val="00E61F41"/>
    <w:rsid w:val="00E74B85"/>
    <w:rsid w:val="00E81E2F"/>
    <w:rsid w:val="00E95F17"/>
    <w:rsid w:val="00EB77EC"/>
    <w:rsid w:val="00EF40BE"/>
    <w:rsid w:val="00F27E9C"/>
    <w:rsid w:val="00F77B56"/>
    <w:rsid w:val="00F94B0D"/>
    <w:rsid w:val="00FC6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11EBA"/>
  <w15:docId w15:val="{7018D158-AB19-4935-A370-A4A86F58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23F56"/>
    <w:pPr>
      <w:jc w:val="left"/>
    </w:pPr>
    <w:rPr>
      <w:rFonts w:ascii="Times New Roman" w:eastAsia="宋体" w:hAnsi="Times New Roman" w:cs="Times New Roman"/>
      <w:kern w:val="0"/>
      <w:sz w:val="24"/>
      <w:szCs w:val="24"/>
    </w:rPr>
  </w:style>
  <w:style w:type="paragraph" w:styleId="1">
    <w:name w:val="heading 1"/>
    <w:basedOn w:val="a"/>
    <w:next w:val="a"/>
    <w:link w:val="10"/>
    <w:uiPriority w:val="9"/>
    <w:qFormat/>
    <w:rsid w:val="00E95F17"/>
    <w:pPr>
      <w:keepNext/>
      <w:keepLines/>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3C653A"/>
    <w:pPr>
      <w:keepNext/>
      <w:keepLines/>
      <w:spacing w:before="260" w:after="260" w:line="416" w:lineRule="auto"/>
      <w:jc w:val="center"/>
      <w:outlineLvl w:val="1"/>
    </w:pPr>
    <w:rPr>
      <w:rFonts w:eastAsia="楷体_GB2312" w:cstheme="majorBidi"/>
      <w:b/>
      <w:bCs/>
      <w:sz w:val="32"/>
      <w:szCs w:val="32"/>
    </w:rPr>
  </w:style>
  <w:style w:type="paragraph" w:styleId="3">
    <w:name w:val="heading 3"/>
    <w:basedOn w:val="a"/>
    <w:next w:val="a"/>
    <w:link w:val="30"/>
    <w:uiPriority w:val="9"/>
    <w:semiHidden/>
    <w:unhideWhenUsed/>
    <w:qFormat/>
    <w:rsid w:val="00E95F1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1B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rsid w:val="00923F56"/>
    <w:pPr>
      <w:tabs>
        <w:tab w:val="center" w:pos="4153"/>
        <w:tab w:val="right" w:pos="8306"/>
      </w:tabs>
      <w:snapToGrid w:val="0"/>
    </w:pPr>
    <w:rPr>
      <w:sz w:val="18"/>
    </w:rPr>
  </w:style>
  <w:style w:type="character" w:customStyle="1" w:styleId="a5">
    <w:name w:val="页脚 字符"/>
    <w:basedOn w:val="a1"/>
    <w:link w:val="a4"/>
    <w:uiPriority w:val="99"/>
    <w:rsid w:val="00923F56"/>
    <w:rPr>
      <w:rFonts w:ascii="Times New Roman" w:eastAsia="宋体" w:hAnsi="Times New Roman" w:cs="Times New Roman"/>
      <w:kern w:val="0"/>
      <w:sz w:val="18"/>
      <w:szCs w:val="24"/>
    </w:rPr>
  </w:style>
  <w:style w:type="character" w:styleId="a6">
    <w:name w:val="page number"/>
    <w:basedOn w:val="a1"/>
    <w:semiHidden/>
    <w:rsid w:val="00923F56"/>
  </w:style>
  <w:style w:type="paragraph" w:styleId="a0">
    <w:name w:val="Body Text"/>
    <w:basedOn w:val="a"/>
    <w:link w:val="a7"/>
    <w:semiHidden/>
    <w:rsid w:val="00923F56"/>
  </w:style>
  <w:style w:type="character" w:customStyle="1" w:styleId="a7">
    <w:name w:val="正文文本 字符"/>
    <w:basedOn w:val="a1"/>
    <w:link w:val="a0"/>
    <w:semiHidden/>
    <w:rsid w:val="00923F56"/>
    <w:rPr>
      <w:rFonts w:ascii="Times New Roman" w:eastAsia="宋体" w:hAnsi="Times New Roman" w:cs="Times New Roman"/>
      <w:kern w:val="0"/>
      <w:sz w:val="24"/>
      <w:szCs w:val="24"/>
    </w:rPr>
  </w:style>
  <w:style w:type="paragraph" w:styleId="a8">
    <w:name w:val="header"/>
    <w:basedOn w:val="a"/>
    <w:link w:val="a9"/>
    <w:uiPriority w:val="99"/>
    <w:unhideWhenUsed/>
    <w:rsid w:val="002D180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2D1809"/>
    <w:rPr>
      <w:rFonts w:ascii="Times New Roman" w:eastAsia="宋体" w:hAnsi="Times New Roman" w:cs="Times New Roman"/>
      <w:kern w:val="0"/>
      <w:sz w:val="18"/>
      <w:szCs w:val="18"/>
    </w:rPr>
  </w:style>
  <w:style w:type="character" w:customStyle="1" w:styleId="20">
    <w:name w:val="标题 2 字符"/>
    <w:basedOn w:val="a1"/>
    <w:link w:val="2"/>
    <w:uiPriority w:val="9"/>
    <w:rsid w:val="003C653A"/>
    <w:rPr>
      <w:rFonts w:ascii="Times New Roman" w:eastAsia="楷体_GB2312" w:hAnsi="Times New Roman" w:cstheme="majorBidi"/>
      <w:b/>
      <w:bCs/>
      <w:kern w:val="0"/>
      <w:sz w:val="32"/>
      <w:szCs w:val="32"/>
    </w:rPr>
  </w:style>
  <w:style w:type="paragraph" w:styleId="21">
    <w:name w:val="toc 2"/>
    <w:basedOn w:val="a"/>
    <w:next w:val="a"/>
    <w:autoRedefine/>
    <w:uiPriority w:val="39"/>
    <w:unhideWhenUsed/>
    <w:rsid w:val="003C653A"/>
    <w:pPr>
      <w:ind w:leftChars="200" w:left="420"/>
    </w:pPr>
  </w:style>
  <w:style w:type="character" w:styleId="aa">
    <w:name w:val="Hyperlink"/>
    <w:basedOn w:val="a1"/>
    <w:uiPriority w:val="99"/>
    <w:unhideWhenUsed/>
    <w:rsid w:val="003C653A"/>
    <w:rPr>
      <w:color w:val="0000FF" w:themeColor="hyperlink"/>
      <w:u w:val="single"/>
    </w:rPr>
  </w:style>
  <w:style w:type="character" w:customStyle="1" w:styleId="10">
    <w:name w:val="标题 1 字符"/>
    <w:basedOn w:val="a1"/>
    <w:link w:val="1"/>
    <w:uiPriority w:val="9"/>
    <w:rsid w:val="00E95F17"/>
    <w:rPr>
      <w:rFonts w:ascii="Times New Roman" w:eastAsia="宋体" w:hAnsi="Times New Roman" w:cs="Times New Roman"/>
      <w:b/>
      <w:bCs/>
      <w:kern w:val="44"/>
      <w:sz w:val="44"/>
      <w:szCs w:val="44"/>
    </w:rPr>
  </w:style>
  <w:style w:type="character" w:customStyle="1" w:styleId="30">
    <w:name w:val="标题 3 字符"/>
    <w:basedOn w:val="a1"/>
    <w:link w:val="3"/>
    <w:uiPriority w:val="9"/>
    <w:semiHidden/>
    <w:rsid w:val="00E95F17"/>
    <w:rPr>
      <w:rFonts w:ascii="Times New Roman" w:eastAsia="宋体" w:hAnsi="Times New Roman" w:cs="Times New Roman"/>
      <w:b/>
      <w:bCs/>
      <w:kern w:val="0"/>
      <w:sz w:val="32"/>
      <w:szCs w:val="32"/>
    </w:rPr>
  </w:style>
  <w:style w:type="character" w:customStyle="1" w:styleId="40">
    <w:name w:val="标题 4 字符"/>
    <w:basedOn w:val="a1"/>
    <w:link w:val="4"/>
    <w:uiPriority w:val="9"/>
    <w:semiHidden/>
    <w:rsid w:val="00271B90"/>
    <w:rPr>
      <w:rFonts w:asciiTheme="majorHAnsi" w:eastAsiaTheme="majorEastAsia" w:hAnsiTheme="majorHAnsi" w:cstheme="majorBidi"/>
      <w:b/>
      <w:bCs/>
      <w:kern w:val="0"/>
      <w:sz w:val="28"/>
      <w:szCs w:val="28"/>
    </w:rPr>
  </w:style>
  <w:style w:type="paragraph" w:styleId="ab">
    <w:name w:val="Document Map"/>
    <w:basedOn w:val="a"/>
    <w:link w:val="ac"/>
    <w:uiPriority w:val="99"/>
    <w:semiHidden/>
    <w:unhideWhenUsed/>
    <w:rsid w:val="0086727B"/>
    <w:rPr>
      <w:rFonts w:ascii="宋体"/>
      <w:sz w:val="18"/>
      <w:szCs w:val="18"/>
    </w:rPr>
  </w:style>
  <w:style w:type="character" w:customStyle="1" w:styleId="ac">
    <w:name w:val="文档结构图 字符"/>
    <w:basedOn w:val="a1"/>
    <w:link w:val="ab"/>
    <w:uiPriority w:val="99"/>
    <w:semiHidden/>
    <w:rsid w:val="0086727B"/>
    <w:rPr>
      <w:rFonts w:ascii="宋体" w:eastAsia="宋体" w:hAnsi="Times New Roman" w:cs="Times New Roman"/>
      <w:kern w:val="0"/>
      <w:sz w:val="18"/>
      <w:szCs w:val="18"/>
    </w:rPr>
  </w:style>
  <w:style w:type="paragraph" w:styleId="11">
    <w:name w:val="toc 1"/>
    <w:basedOn w:val="a"/>
    <w:next w:val="a"/>
    <w:autoRedefine/>
    <w:uiPriority w:val="39"/>
    <w:unhideWhenUsed/>
    <w:rsid w:val="0086727B"/>
  </w:style>
  <w:style w:type="character" w:styleId="ad">
    <w:name w:val="FollowedHyperlink"/>
    <w:basedOn w:val="a1"/>
    <w:uiPriority w:val="99"/>
    <w:semiHidden/>
    <w:unhideWhenUsed/>
    <w:rsid w:val="009F31A8"/>
    <w:rPr>
      <w:color w:val="800080" w:themeColor="followedHyperlink"/>
      <w:u w:val="single"/>
    </w:rPr>
  </w:style>
  <w:style w:type="paragraph" w:styleId="TOC">
    <w:name w:val="TOC Heading"/>
    <w:basedOn w:val="1"/>
    <w:next w:val="a"/>
    <w:uiPriority w:val="39"/>
    <w:semiHidden/>
    <w:unhideWhenUsed/>
    <w:qFormat/>
    <w:rsid w:val="003101C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e">
    <w:name w:val="Balloon Text"/>
    <w:basedOn w:val="a"/>
    <w:link w:val="af"/>
    <w:uiPriority w:val="99"/>
    <w:semiHidden/>
    <w:unhideWhenUsed/>
    <w:rsid w:val="003101C8"/>
    <w:rPr>
      <w:sz w:val="18"/>
      <w:szCs w:val="18"/>
    </w:rPr>
  </w:style>
  <w:style w:type="character" w:customStyle="1" w:styleId="af">
    <w:name w:val="批注框文本 字符"/>
    <w:basedOn w:val="a1"/>
    <w:link w:val="ae"/>
    <w:uiPriority w:val="99"/>
    <w:semiHidden/>
    <w:rsid w:val="003101C8"/>
    <w:rPr>
      <w:rFonts w:ascii="Times New Roman" w:eastAsia="宋体" w:hAnsi="Times New Roman" w:cs="Times New Roman"/>
      <w:kern w:val="0"/>
      <w:sz w:val="18"/>
      <w:szCs w:val="18"/>
    </w:rPr>
  </w:style>
  <w:style w:type="character" w:styleId="af0">
    <w:name w:val="annotation reference"/>
    <w:basedOn w:val="a1"/>
    <w:uiPriority w:val="99"/>
    <w:semiHidden/>
    <w:unhideWhenUsed/>
    <w:rsid w:val="005E01B2"/>
    <w:rPr>
      <w:sz w:val="21"/>
      <w:szCs w:val="21"/>
    </w:rPr>
  </w:style>
  <w:style w:type="paragraph" w:styleId="af1">
    <w:name w:val="annotation text"/>
    <w:basedOn w:val="a"/>
    <w:link w:val="af2"/>
    <w:uiPriority w:val="99"/>
    <w:semiHidden/>
    <w:unhideWhenUsed/>
    <w:rsid w:val="005E01B2"/>
  </w:style>
  <w:style w:type="character" w:customStyle="1" w:styleId="af2">
    <w:name w:val="批注文字 字符"/>
    <w:basedOn w:val="a1"/>
    <w:link w:val="af1"/>
    <w:uiPriority w:val="99"/>
    <w:semiHidden/>
    <w:rsid w:val="005E01B2"/>
    <w:rPr>
      <w:rFonts w:ascii="Times New Roman" w:eastAsia="宋体" w:hAnsi="Times New Roman" w:cs="Times New Roman"/>
      <w:kern w:val="0"/>
      <w:sz w:val="24"/>
      <w:szCs w:val="24"/>
    </w:rPr>
  </w:style>
  <w:style w:type="paragraph" w:styleId="af3">
    <w:name w:val="annotation subject"/>
    <w:basedOn w:val="af1"/>
    <w:next w:val="af1"/>
    <w:link w:val="af4"/>
    <w:uiPriority w:val="99"/>
    <w:semiHidden/>
    <w:unhideWhenUsed/>
    <w:rsid w:val="005E01B2"/>
    <w:rPr>
      <w:b/>
      <w:bCs/>
    </w:rPr>
  </w:style>
  <w:style w:type="character" w:customStyle="1" w:styleId="af4">
    <w:name w:val="批注主题 字符"/>
    <w:basedOn w:val="af2"/>
    <w:link w:val="af3"/>
    <w:uiPriority w:val="99"/>
    <w:semiHidden/>
    <w:rsid w:val="005E01B2"/>
    <w:rPr>
      <w:rFonts w:ascii="Times New Roman" w:eastAsia="宋体" w:hAnsi="Times New Roman" w:cs="Times New Roman"/>
      <w:b/>
      <w:bCs/>
      <w:kern w:val="0"/>
      <w:sz w:val="24"/>
      <w:szCs w:val="24"/>
    </w:rPr>
  </w:style>
  <w:style w:type="paragraph" w:styleId="af5">
    <w:name w:val="footnote text"/>
    <w:basedOn w:val="a"/>
    <w:link w:val="af6"/>
    <w:uiPriority w:val="99"/>
    <w:semiHidden/>
    <w:unhideWhenUsed/>
    <w:rsid w:val="00E74B85"/>
    <w:pPr>
      <w:snapToGrid w:val="0"/>
    </w:pPr>
    <w:rPr>
      <w:sz w:val="18"/>
      <w:szCs w:val="18"/>
    </w:rPr>
  </w:style>
  <w:style w:type="character" w:customStyle="1" w:styleId="af6">
    <w:name w:val="脚注文本 字符"/>
    <w:basedOn w:val="a1"/>
    <w:link w:val="af5"/>
    <w:uiPriority w:val="99"/>
    <w:semiHidden/>
    <w:rsid w:val="00E74B85"/>
    <w:rPr>
      <w:rFonts w:ascii="Times New Roman" w:eastAsia="宋体" w:hAnsi="Times New Roman" w:cs="Times New Roman"/>
      <w:kern w:val="0"/>
      <w:sz w:val="18"/>
      <w:szCs w:val="18"/>
    </w:rPr>
  </w:style>
  <w:style w:type="character" w:styleId="af7">
    <w:name w:val="footnote reference"/>
    <w:basedOn w:val="a1"/>
    <w:uiPriority w:val="99"/>
    <w:semiHidden/>
    <w:unhideWhenUsed/>
    <w:rsid w:val="00E74B85"/>
    <w:rPr>
      <w:vertAlign w:val="superscript"/>
    </w:rPr>
  </w:style>
  <w:style w:type="paragraph" w:styleId="af8">
    <w:name w:val="caption"/>
    <w:basedOn w:val="a"/>
    <w:next w:val="a"/>
    <w:uiPriority w:val="35"/>
    <w:unhideWhenUsed/>
    <w:qFormat/>
    <w:rsid w:val="00003C73"/>
    <w:rPr>
      <w:rFonts w:asciiTheme="majorHAnsi" w:eastAsia="黑体" w:hAnsiTheme="majorHAnsi" w:cstheme="majorBidi"/>
      <w:sz w:val="20"/>
      <w:szCs w:val="20"/>
    </w:rPr>
  </w:style>
  <w:style w:type="paragraph" w:styleId="af9">
    <w:name w:val="Revision"/>
    <w:hidden/>
    <w:uiPriority w:val="99"/>
    <w:semiHidden/>
    <w:rsid w:val="00C87A99"/>
    <w:pPr>
      <w:jc w:val="left"/>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9C06B78-DB05-4527-A62B-1CC17860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29</Pages>
  <Words>2072</Words>
  <Characters>11813</Characters>
  <Application>Microsoft Office Word</Application>
  <DocSecurity>0</DocSecurity>
  <Lines>98</Lines>
  <Paragraphs>27</Paragraphs>
  <ScaleCrop>false</ScaleCrop>
  <Company>wk</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XXL</cp:lastModifiedBy>
  <cp:revision>3</cp:revision>
  <dcterms:created xsi:type="dcterms:W3CDTF">2016-05-24T03:30:00Z</dcterms:created>
  <dcterms:modified xsi:type="dcterms:W3CDTF">2016-05-24T03:48:00Z</dcterms:modified>
</cp:coreProperties>
</file>